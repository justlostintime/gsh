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pPr>
      <w:r>
        <w:rPr/>
      </w:r>
    </w:p>
    <w:p>
      <w:pPr>
        <w:pStyle w:val="TOAHeading"/>
        <w:suppressLineNumbers/>
        <w:spacing w:lineRule="auto" w:line="276" w:before="240" w:after="120"/>
        <w:jc w:val="center"/>
        <w:rPr>
          <w:rFonts w:eastAsia="Liberation Sans;Arial" w:cs="Liberation Sans;Arial"/>
        </w:rPr>
      </w:pPr>
      <w:r>
        <w:rPr>
          <w:rFonts w:eastAsia="Liberation Sans;Arial" w:cs="Liberation Sans;Arial"/>
        </w:rPr>
        <w:t xml:space="preserve">  </w:t>
      </w:r>
    </w:p>
    <w:p>
      <w:pPr>
        <w:pStyle w:val="TOAHeading"/>
        <w:suppressLineNumbers/>
        <w:spacing w:lineRule="auto" w:line="276" w:before="240" w:after="120"/>
        <w:jc w:val="center"/>
        <w:rPr/>
      </w:pPr>
      <w:r>
        <w:rPr/>
        <w:t>Gambas Shell gsh</w:t>
      </w:r>
    </w:p>
    <w:p>
      <w:pPr>
        <w:pStyle w:val="TOAHeading"/>
        <w:suppressLineNumbers/>
        <w:spacing w:lineRule="auto" w:line="276" w:before="240" w:after="120"/>
        <w:jc w:val="center"/>
        <w:rPr/>
      </w:pPr>
      <w:r>
        <w:rPr/>
        <w:t>Version 1.5.1</w:t>
      </w:r>
    </w:p>
    <w:p>
      <w:pPr>
        <w:pStyle w:val="TOAHeading"/>
        <w:suppressLineNumbers/>
        <w:spacing w:lineRule="auto" w:line="276" w:before="240" w:after="120"/>
        <w:jc w:val="center"/>
        <w:rPr/>
      </w:pPr>
      <w:r>
        <w:rPr>
          <w:rFonts w:eastAsia="Noto Sans CJK SC" w:cs="Lohit Devanagari"/>
          <w:b/>
          <w:bCs/>
          <w:color w:val="auto"/>
          <w:kern w:val="2"/>
          <w:sz w:val="32"/>
          <w:szCs w:val="32"/>
          <w:lang w:val="en-US" w:eastAsia="zh-CN" w:bidi="hi-IN"/>
        </w:rPr>
        <w:t>September</w:t>
      </w:r>
      <w:r>
        <w:rPr/>
        <w:t xml:space="preserve"> 2023</w:t>
      </w:r>
      <w:r>
        <w:br w:type="page"/>
      </w:r>
    </w:p>
    <w:p>
      <w:pPr>
        <w:pStyle w:val="TOAHeading"/>
        <w:suppressLineNumbers/>
        <w:spacing w:lineRule="auto" w:line="276" w:before="240" w:after="120"/>
        <w:rPr/>
      </w:pPr>
      <w:r>
        <w:rPr/>
        <w:t>Gambas Shell - gsh - 1.5 - Table of Contents</w:t>
      </w:r>
    </w:p>
    <w:sdt>
      <w:sdtPr>
        <w:docPartObj>
          <w:docPartGallery w:val="Table of Contents"/>
          <w:docPartUnique w:val="true"/>
        </w:docPartObj>
      </w:sdtPr>
      <w:sdtContent>
        <w:p>
          <w:pPr>
            <w:pStyle w:val="Contents1"/>
            <w:tabs>
              <w:tab w:val="clear" w:pos="9972"/>
              <w:tab w:val="right" w:pos="9990" w:leader="dot"/>
            </w:tabs>
            <w:rPr/>
          </w:pPr>
          <w:r>
            <w:fldChar w:fldCharType="begin"/>
          </w:r>
          <w:r>
            <w:rPr>
              <w:rStyle w:val="IndexLink"/>
            </w:rPr>
            <w:instrText xml:space="preserve"> TOC \f \o "1-9" \h</w:instrText>
          </w:r>
          <w:r>
            <w:rPr>
              <w:rStyle w:val="IndexLink"/>
            </w:rPr>
            <w:fldChar w:fldCharType="separate"/>
          </w:r>
          <w:hyperlink w:anchor="__RefHeading___Toc209_2876409098">
            <w:r>
              <w:rPr>
                <w:rStyle w:val="IndexLink"/>
              </w:rPr>
              <w:t xml:space="preserve">​ </w:t>
            </w:r>
            <w:r>
              <w:rPr>
                <w:rStyle w:val="IndexLink"/>
              </w:rPr>
              <w:t>Introduction</w:t>
              <w:tab/>
              <w:t>6</w:t>
            </w:r>
          </w:hyperlink>
        </w:p>
        <w:p>
          <w:pPr>
            <w:pStyle w:val="Contents1"/>
            <w:tabs>
              <w:tab w:val="clear" w:pos="9972"/>
              <w:tab w:val="right" w:pos="9990" w:leader="dot"/>
            </w:tabs>
            <w:rPr/>
          </w:pPr>
          <w:hyperlink w:anchor="__RefHeading___Toc209_1961539047">
            <w:r>
              <w:rPr>
                <w:rStyle w:val="IndexLink"/>
              </w:rPr>
              <w:t xml:space="preserve">​ </w:t>
            </w:r>
            <w:r>
              <w:rPr>
                <w:rStyle w:val="IndexLink"/>
              </w:rPr>
              <w:t>Requirements</w:t>
              <w:tab/>
              <w:t>8</w:t>
            </w:r>
          </w:hyperlink>
        </w:p>
        <w:p>
          <w:pPr>
            <w:pStyle w:val="Contents1"/>
            <w:tabs>
              <w:tab w:val="clear" w:pos="9972"/>
              <w:tab w:val="right" w:pos="9990" w:leader="dot"/>
            </w:tabs>
            <w:rPr/>
          </w:pPr>
          <w:hyperlink w:anchor="__RefHeading___Toc125_3216797651">
            <w:r>
              <w:rPr>
                <w:rStyle w:val="IndexLink"/>
              </w:rPr>
              <w:t xml:space="preserve">​ </w:t>
            </w:r>
            <w:r>
              <w:rPr>
                <w:rStyle w:val="IndexLink"/>
              </w:rPr>
              <w:t>Installation</w:t>
              <w:tab/>
              <w:t>9</w:t>
            </w:r>
          </w:hyperlink>
        </w:p>
        <w:p>
          <w:pPr>
            <w:pStyle w:val="Contents1"/>
            <w:tabs>
              <w:tab w:val="clear" w:pos="9972"/>
              <w:tab w:val="right" w:pos="9990" w:leader="dot"/>
            </w:tabs>
            <w:rPr/>
          </w:pPr>
          <w:hyperlink w:anchor="__RefHeading___Toc354_2876409098">
            <w:r>
              <w:rPr>
                <w:rStyle w:val="IndexLink"/>
              </w:rPr>
              <w:t xml:space="preserve">​ </w:t>
            </w:r>
            <w:r>
              <w:rPr>
                <w:rStyle w:val="IndexLink"/>
              </w:rPr>
              <w:t>Quick Overview</w:t>
              <w:tab/>
              <w:t>10</w:t>
            </w:r>
          </w:hyperlink>
        </w:p>
        <w:p>
          <w:pPr>
            <w:pStyle w:val="Contents3"/>
            <w:tabs>
              <w:tab w:val="clear" w:pos="9972"/>
              <w:tab w:val="right" w:pos="9990" w:leader="dot"/>
            </w:tabs>
            <w:rPr/>
          </w:pPr>
          <w:hyperlink w:anchor="__RefHeading___Toc215_2876409098">
            <w:r>
              <w:rPr>
                <w:rStyle w:val="IndexLink"/>
              </w:rPr>
              <w:t xml:space="preserve">​ </w:t>
            </w:r>
            <w:r>
              <w:rPr>
                <w:rStyle w:val="IndexLink"/>
              </w:rPr>
              <w:t>Getting Started</w:t>
              <w:tab/>
              <w:t>10</w:t>
            </w:r>
          </w:hyperlink>
        </w:p>
        <w:p>
          <w:pPr>
            <w:pStyle w:val="Contents3"/>
            <w:tabs>
              <w:tab w:val="clear" w:pos="9972"/>
              <w:tab w:val="right" w:pos="9990" w:leader="dot"/>
            </w:tabs>
            <w:rPr/>
          </w:pPr>
          <w:hyperlink w:anchor="__RefHeading___Toc217_2876409098">
            <w:r>
              <w:rPr>
                <w:rStyle w:val="IndexLink"/>
              </w:rPr>
              <w:t xml:space="preserve">​ </w:t>
            </w:r>
            <w:r>
              <w:rPr>
                <w:rStyle w:val="IndexLink"/>
              </w:rPr>
              <w:t>Help System - Gambas/Gsh/Linux CLI combined</w:t>
              <w:tab/>
              <w:t>12</w:t>
            </w:r>
          </w:hyperlink>
        </w:p>
        <w:p>
          <w:pPr>
            <w:pStyle w:val="Contents6"/>
            <w:tabs>
              <w:tab w:val="clear" w:pos="8557"/>
              <w:tab w:val="right" w:pos="9990" w:leader="dot"/>
            </w:tabs>
            <w:rPr/>
          </w:pPr>
          <w:hyperlink w:anchor="__RefHeading___Toc216_297940400">
            <w:r>
              <w:rPr>
                <w:rStyle w:val="IndexLink"/>
              </w:rPr>
              <w:t xml:space="preserve">​ </w:t>
            </w:r>
            <w:r>
              <w:rPr>
                <w:rStyle w:val="IndexLink"/>
              </w:rPr>
              <w:t>Example Help session</w:t>
              <w:tab/>
              <w:t>12</w:t>
            </w:r>
          </w:hyperlink>
        </w:p>
        <w:p>
          <w:pPr>
            <w:pStyle w:val="Contents3"/>
            <w:tabs>
              <w:tab w:val="clear" w:pos="9972"/>
              <w:tab w:val="right" w:pos="9990" w:leader="dot"/>
            </w:tabs>
            <w:rPr/>
          </w:pPr>
          <w:hyperlink w:anchor="__RefHeading___Toc167_297940400">
            <w:r>
              <w:rPr>
                <w:rStyle w:val="IndexLink"/>
              </w:rPr>
              <w:t>Documenting Built-Ins/Subs/Plugins</w:t>
              <w:tab/>
              <w:t>14</w:t>
            </w:r>
          </w:hyperlink>
        </w:p>
        <w:p>
          <w:pPr>
            <w:pStyle w:val="Contents3"/>
            <w:tabs>
              <w:tab w:val="clear" w:pos="9972"/>
              <w:tab w:val="right" w:pos="9990" w:leader="dot"/>
            </w:tabs>
            <w:rPr/>
          </w:pPr>
          <w:hyperlink w:anchor="__RefHeading___Toc220_2876409098">
            <w:r>
              <w:rPr>
                <w:rStyle w:val="IndexLink"/>
              </w:rPr>
              <w:t xml:space="preserve">​ </w:t>
            </w:r>
            <w:r>
              <w:rPr>
                <w:rStyle w:val="IndexLink"/>
              </w:rPr>
              <w:t>Overview of Interactive and Script Syntax</w:t>
              <w:tab/>
              <w:t>15</w:t>
            </w:r>
          </w:hyperlink>
        </w:p>
        <w:p>
          <w:pPr>
            <w:pStyle w:val="Contents3"/>
            <w:tabs>
              <w:tab w:val="clear" w:pos="9972"/>
              <w:tab w:val="right" w:pos="9990" w:leader="dot"/>
            </w:tabs>
            <w:rPr/>
          </w:pPr>
          <w:hyperlink w:anchor="__RefHeading___Toc222_2876409098">
            <w:r>
              <w:rPr>
                <w:rStyle w:val="IndexLink"/>
              </w:rPr>
              <w:t xml:space="preserve">​ </w:t>
            </w:r>
            <w:r>
              <w:rPr>
                <w:rStyle w:val="IndexLink"/>
              </w:rPr>
              <w:t>gsh Command Line Parameters</w:t>
              <w:tab/>
              <w:t>18</w:t>
            </w:r>
          </w:hyperlink>
        </w:p>
        <w:p>
          <w:pPr>
            <w:pStyle w:val="Contents1"/>
            <w:tabs>
              <w:tab w:val="clear" w:pos="9972"/>
              <w:tab w:val="right" w:pos="9990" w:leader="dot"/>
            </w:tabs>
            <w:rPr/>
          </w:pPr>
          <w:hyperlink w:anchor="__RefHeading___Toc226_2829647683">
            <w:r>
              <w:rPr>
                <w:rStyle w:val="IndexLink"/>
              </w:rPr>
              <w:t xml:space="preserve">​ </w:t>
            </w:r>
            <w:r>
              <w:rPr>
                <w:rStyle w:val="IndexLink"/>
              </w:rPr>
              <w:t>Keyboard Input and Configuration</w:t>
              <w:tab/>
              <w:t>19</w:t>
            </w:r>
          </w:hyperlink>
        </w:p>
        <w:p>
          <w:pPr>
            <w:pStyle w:val="Contents1"/>
            <w:tabs>
              <w:tab w:val="clear" w:pos="9972"/>
              <w:tab w:val="right" w:pos="9990" w:leader="dot"/>
            </w:tabs>
            <w:rPr/>
          </w:pPr>
          <w:hyperlink w:anchor="__RefHeading___Toc228_2829647683">
            <w:r>
              <w:rPr>
                <w:rStyle w:val="IndexLink"/>
              </w:rPr>
              <w:t xml:space="preserve">​ </w:t>
            </w:r>
            <w:r>
              <w:rPr>
                <w:rStyle w:val="IndexLink"/>
              </w:rPr>
              <w:t>Current Working Directory</w:t>
              <w:tab/>
              <w:t>19</w:t>
            </w:r>
          </w:hyperlink>
        </w:p>
        <w:p>
          <w:pPr>
            <w:pStyle w:val="Contents1"/>
            <w:tabs>
              <w:tab w:val="clear" w:pos="9972"/>
              <w:tab w:val="right" w:pos="9990" w:leader="dot"/>
            </w:tabs>
            <w:rPr/>
          </w:pPr>
          <w:hyperlink w:anchor="__RefHeading___Toc230_2829647683">
            <w:r>
              <w:rPr>
                <w:rStyle w:val="IndexLink"/>
              </w:rPr>
              <w:t xml:space="preserve">​ </w:t>
            </w:r>
            <w:r>
              <w:rPr>
                <w:rStyle w:val="IndexLink"/>
              </w:rPr>
              <w:t>File and Path Name Expansion for Linux Cli Commands</w:t>
              <w:tab/>
              <w:t>19</w:t>
            </w:r>
          </w:hyperlink>
        </w:p>
        <w:p>
          <w:pPr>
            <w:pStyle w:val="Contents1"/>
            <w:tabs>
              <w:tab w:val="clear" w:pos="9972"/>
              <w:tab w:val="right" w:pos="9990" w:leader="dot"/>
            </w:tabs>
            <w:rPr/>
          </w:pPr>
          <w:hyperlink w:anchor="__RefHeading___Toc332_2876409098">
            <w:r>
              <w:rPr>
                <w:rStyle w:val="IndexLink"/>
              </w:rPr>
              <w:t xml:space="preserve">​ </w:t>
            </w:r>
            <w:r>
              <w:rPr>
                <w:rStyle w:val="IndexLink"/>
              </w:rPr>
              <w:t>First Scripts: Examples</w:t>
              <w:tab/>
              <w:t>20</w:t>
            </w:r>
          </w:hyperlink>
        </w:p>
        <w:p>
          <w:pPr>
            <w:pStyle w:val="Contents3"/>
            <w:tabs>
              <w:tab w:val="clear" w:pos="9972"/>
              <w:tab w:val="right" w:pos="9990" w:leader="dot"/>
            </w:tabs>
            <w:rPr/>
          </w:pPr>
          <w:hyperlink w:anchor="__RefHeading___Toc338_2876409098">
            <w:r>
              <w:rPr>
                <w:rStyle w:val="IndexLink"/>
              </w:rPr>
              <w:t xml:space="preserve">​ </w:t>
            </w:r>
            <w:r>
              <w:rPr>
                <w:rStyle w:val="IndexLink"/>
              </w:rPr>
              <w:t>Let’s Print "hello world"</w:t>
              <w:tab/>
              <w:t>20</w:t>
            </w:r>
          </w:hyperlink>
        </w:p>
        <w:p>
          <w:pPr>
            <w:pStyle w:val="Contents3"/>
            <w:tabs>
              <w:tab w:val="clear" w:pos="9972"/>
              <w:tab w:val="right" w:pos="9990" w:leader="dot"/>
            </w:tabs>
            <w:rPr/>
          </w:pPr>
          <w:hyperlink w:anchor="__RefHeading___Toc17893_224947271">
            <w:r>
              <w:rPr>
                <w:rStyle w:val="IndexLink"/>
              </w:rPr>
              <w:t xml:space="preserve">​ </w:t>
            </w:r>
            <w:r>
              <w:rPr>
                <w:rStyle w:val="IndexLink"/>
              </w:rPr>
              <w:t>Let’s Print "hello world" Five Time in Basic and Five Times with CLI</w:t>
              <w:tab/>
              <w:t>20</w:t>
            </w:r>
          </w:hyperlink>
        </w:p>
        <w:p>
          <w:pPr>
            <w:pStyle w:val="Contents3"/>
            <w:tabs>
              <w:tab w:val="clear" w:pos="9972"/>
              <w:tab w:val="right" w:pos="9990" w:leader="dot"/>
            </w:tabs>
            <w:rPr/>
          </w:pPr>
          <w:hyperlink w:anchor="__RefHeading___Toc342_2876409098">
            <w:r>
              <w:rPr>
                <w:rStyle w:val="IndexLink"/>
              </w:rPr>
              <w:t xml:space="preserve">​ </w:t>
            </w:r>
            <w:r>
              <w:rPr>
                <w:rStyle w:val="IndexLink"/>
              </w:rPr>
              <w:t>Let’s Look at History</w:t>
              <w:tab/>
              <w:t>21</w:t>
            </w:r>
          </w:hyperlink>
        </w:p>
        <w:p>
          <w:pPr>
            <w:pStyle w:val="Contents3"/>
            <w:tabs>
              <w:tab w:val="clear" w:pos="9972"/>
              <w:tab w:val="right" w:pos="9990" w:leader="dot"/>
            </w:tabs>
            <w:rPr/>
          </w:pPr>
          <w:hyperlink w:anchor="__RefHeading___Toc344_2876409098">
            <w:r>
              <w:rPr>
                <w:rStyle w:val="IndexLink"/>
              </w:rPr>
              <w:t xml:space="preserve">​ </w:t>
            </w:r>
            <w:r>
              <w:rPr>
                <w:rStyle w:val="IndexLink"/>
              </w:rPr>
              <w:t>Let's Define a Function/Sub/Procedure</w:t>
              <w:tab/>
              <w:t>22</w:t>
            </w:r>
          </w:hyperlink>
        </w:p>
        <w:p>
          <w:pPr>
            <w:pStyle w:val="Contents3"/>
            <w:tabs>
              <w:tab w:val="clear" w:pos="9972"/>
              <w:tab w:val="right" w:pos="9990" w:leader="dot"/>
            </w:tabs>
            <w:rPr/>
          </w:pPr>
          <w:hyperlink w:anchor="__RefHeading___Toc346_2876409098">
            <w:r>
              <w:rPr>
                <w:rStyle w:val="IndexLink"/>
              </w:rPr>
              <w:t xml:space="preserve">​ </w:t>
            </w:r>
            <w:r>
              <w:rPr>
                <w:rStyle w:val="IndexLink"/>
              </w:rPr>
              <w:t>Let's Write a Simple Gambas Short Program Interactively</w:t>
              <w:tab/>
              <w:t>22</w:t>
            </w:r>
          </w:hyperlink>
        </w:p>
        <w:p>
          <w:pPr>
            <w:pStyle w:val="Contents4"/>
            <w:tabs>
              <w:tab w:val="clear" w:pos="9123"/>
              <w:tab w:val="right" w:pos="9990" w:leader="dot"/>
            </w:tabs>
            <w:rPr/>
          </w:pPr>
          <w:hyperlink w:anchor="__RefHeading___Toc7815_1108295717">
            <w:r>
              <w:rPr>
                <w:rStyle w:val="IndexLink"/>
              </w:rPr>
              <w:t xml:space="preserve">​ </w:t>
            </w:r>
            <w:r>
              <w:rPr>
                <w:rStyle w:val="IndexLink"/>
              </w:rPr>
              <w:t>Lambda Expressions</w:t>
              <w:tab/>
              <w:t>23</w:t>
            </w:r>
          </w:hyperlink>
        </w:p>
        <w:p>
          <w:pPr>
            <w:pStyle w:val="Contents3"/>
            <w:tabs>
              <w:tab w:val="clear" w:pos="9972"/>
              <w:tab w:val="right" w:pos="9990" w:leader="dot"/>
            </w:tabs>
            <w:rPr/>
          </w:pPr>
          <w:hyperlink w:anchor="__RefHeading___Toc348_2876409098">
            <w:r>
              <w:rPr>
                <w:rStyle w:val="IndexLink"/>
              </w:rPr>
              <w:t xml:space="preserve">​ </w:t>
            </w:r>
            <w:r>
              <w:rPr>
                <w:rStyle w:val="IndexLink"/>
              </w:rPr>
              <w:t>Let's Look at the edit Command</w:t>
              <w:tab/>
              <w:t>23</w:t>
            </w:r>
          </w:hyperlink>
        </w:p>
        <w:p>
          <w:pPr>
            <w:pStyle w:val="Contents3"/>
            <w:tabs>
              <w:tab w:val="clear" w:pos="9972"/>
              <w:tab w:val="right" w:pos="9990" w:leader="dot"/>
            </w:tabs>
            <w:rPr/>
          </w:pPr>
          <w:hyperlink w:anchor="__RefHeading___Toc350_2876409098">
            <w:r>
              <w:rPr>
                <w:rStyle w:val="IndexLink"/>
              </w:rPr>
              <w:t xml:space="preserve">​ </w:t>
            </w:r>
            <w:r>
              <w:rPr>
                <w:rStyle w:val="IndexLink"/>
              </w:rPr>
              <w:t>Summary of What We Learned So Far</w:t>
              <w:tab/>
              <w:t>24</w:t>
            </w:r>
          </w:hyperlink>
        </w:p>
        <w:p>
          <w:pPr>
            <w:pStyle w:val="Contents3"/>
            <w:tabs>
              <w:tab w:val="clear" w:pos="9972"/>
              <w:tab w:val="right" w:pos="9990" w:leader="dot"/>
            </w:tabs>
            <w:rPr/>
          </w:pPr>
          <w:hyperlink w:anchor="__RefHeading___Toc352_2876409098">
            <w:r>
              <w:rPr>
                <w:rStyle w:val="IndexLink"/>
              </w:rPr>
              <w:t xml:space="preserve">​ </w:t>
            </w:r>
            <w:r>
              <w:rPr>
                <w:rStyle w:val="IndexLink"/>
              </w:rPr>
              <w:t>Let's Look at the Shell Interface to Linux Commands</w:t>
              <w:tab/>
              <w:t>25</w:t>
            </w:r>
          </w:hyperlink>
        </w:p>
        <w:p>
          <w:pPr>
            <w:pStyle w:val="Contents3"/>
            <w:tabs>
              <w:tab w:val="clear" w:pos="9972"/>
              <w:tab w:val="right" w:pos="9990" w:leader="dot"/>
            </w:tabs>
            <w:rPr/>
          </w:pPr>
          <w:hyperlink w:anchor="__RefHeading___Toc334_2876409098">
            <w:r>
              <w:rPr>
                <w:rStyle w:val="IndexLink"/>
              </w:rPr>
              <w:t xml:space="preserve">​ </w:t>
            </w:r>
            <w:r>
              <w:rPr>
                <w:rStyle w:val="IndexLink"/>
              </w:rPr>
              <w:t>Let's Look at Aliases and Alias Substitution</w:t>
              <w:tab/>
              <w:t>26</w:t>
            </w:r>
          </w:hyperlink>
        </w:p>
        <w:p>
          <w:pPr>
            <w:pStyle w:val="Contents3"/>
            <w:tabs>
              <w:tab w:val="clear" w:pos="9972"/>
              <w:tab w:val="right" w:pos="9990" w:leader="dot"/>
            </w:tabs>
            <w:rPr/>
          </w:pPr>
          <w:hyperlink w:anchor="__RefHeading___Toc356_2876409098">
            <w:r>
              <w:rPr>
                <w:rStyle w:val="IndexLink"/>
              </w:rPr>
              <w:t xml:space="preserve">​ </w:t>
            </w:r>
            <w:r>
              <w:rPr>
                <w:rStyle w:val="IndexLink"/>
              </w:rPr>
              <w:t>Let's Look at Global Variables</w:t>
              <w:tab/>
              <w:t>27</w:t>
            </w:r>
          </w:hyperlink>
        </w:p>
        <w:p>
          <w:pPr>
            <w:pStyle w:val="Contents3"/>
            <w:tabs>
              <w:tab w:val="clear" w:pos="9972"/>
              <w:tab w:val="right" w:pos="9990" w:leader="dot"/>
            </w:tabs>
            <w:rPr/>
          </w:pPr>
          <w:hyperlink w:anchor="__RefHeading___Toc336_2876409098">
            <w:r>
              <w:rPr>
                <w:rStyle w:val="IndexLink"/>
              </w:rPr>
              <w:t xml:space="preserve">​ </w:t>
            </w:r>
            <w:r>
              <w:rPr>
                <w:rStyle w:val="IndexLink"/>
              </w:rPr>
              <w:t>Let's Look at Input and Output Redirection</w:t>
              <w:tab/>
              <w:t>28</w:t>
            </w:r>
          </w:hyperlink>
        </w:p>
        <w:p>
          <w:pPr>
            <w:pStyle w:val="Contents3"/>
            <w:tabs>
              <w:tab w:val="clear" w:pos="9972"/>
              <w:tab w:val="right" w:pos="9990" w:leader="dot"/>
            </w:tabs>
            <w:rPr/>
          </w:pPr>
          <w:hyperlink w:anchor="__RefHeading___Toc360_2876409098">
            <w:r>
              <w:rPr>
                <w:rStyle w:val="IndexLink"/>
              </w:rPr>
              <w:t xml:space="preserve">​ </w:t>
            </w:r>
            <w:r>
              <w:rPr>
                <w:rStyle w:val="IndexLink"/>
              </w:rPr>
              <w:t>Let's Look at Pipes</w:t>
              <w:tab/>
              <w:t>30</w:t>
            </w:r>
          </w:hyperlink>
        </w:p>
        <w:p>
          <w:pPr>
            <w:pStyle w:val="Contents4"/>
            <w:tabs>
              <w:tab w:val="clear" w:pos="9123"/>
              <w:tab w:val="right" w:pos="9990" w:leader="dot"/>
            </w:tabs>
            <w:rPr/>
          </w:pPr>
          <w:hyperlink w:anchor="__RefHeading___Toc22_820234672">
            <w:r>
              <w:rPr>
                <w:rStyle w:val="IndexLink"/>
              </w:rPr>
              <w:t xml:space="preserve">​ </w:t>
            </w:r>
            <w:r>
              <w:rPr>
                <w:rStyle w:val="IndexLink"/>
              </w:rPr>
              <w:t>Summary of | and |&gt; Output Messaging</w:t>
              <w:tab/>
              <w:t>30</w:t>
            </w:r>
          </w:hyperlink>
        </w:p>
        <w:p>
          <w:pPr>
            <w:pStyle w:val="Contents5"/>
            <w:tabs>
              <w:tab w:val="clear" w:pos="8840"/>
              <w:tab w:val="right" w:pos="9990" w:leader="dot"/>
            </w:tabs>
            <w:rPr/>
          </w:pPr>
          <w:hyperlink w:anchor="__RefHeading___Toc606_1004977946">
            <w:r>
              <w:rPr>
                <w:rStyle w:val="IndexLink"/>
              </w:rPr>
              <w:t xml:space="preserve">​ </w:t>
            </w:r>
            <w:r>
              <w:rPr>
                <w:rStyle w:val="IndexLink"/>
              </w:rPr>
              <w:t>Now Let's Look at Using Pipes to Have Multiple Input Streams to a Single Task!</w:t>
              <w:tab/>
              <w:t>30</w:t>
            </w:r>
          </w:hyperlink>
        </w:p>
        <w:p>
          <w:pPr>
            <w:pStyle w:val="Contents4"/>
            <w:tabs>
              <w:tab w:val="clear" w:pos="9123"/>
              <w:tab w:val="right" w:pos="9990" w:leader="dot"/>
            </w:tabs>
            <w:rPr/>
          </w:pPr>
          <w:hyperlink w:anchor="__RefHeading___Toc26_820234672">
            <w:r>
              <w:rPr>
                <w:rStyle w:val="IndexLink"/>
              </w:rPr>
              <w:t xml:space="preserve">​ </w:t>
            </w:r>
            <w:r>
              <w:rPr>
                <w:rStyle w:val="IndexLink"/>
              </w:rPr>
              <w:t>Summary of Pipes and Pipe Fitting or Tees as They Are Known in Some Shells</w:t>
              <w:tab/>
              <w:t>31</w:t>
            </w:r>
          </w:hyperlink>
        </w:p>
        <w:p>
          <w:pPr>
            <w:pStyle w:val="Contents1"/>
            <w:tabs>
              <w:tab w:val="clear" w:pos="9972"/>
              <w:tab w:val="right" w:pos="9990" w:leader="dot"/>
            </w:tabs>
            <w:rPr/>
          </w:pPr>
          <w:hyperlink w:anchor="__RefHeading___Toc29_820234672">
            <w:r>
              <w:rPr>
                <w:rStyle w:val="IndexLink"/>
              </w:rPr>
              <w:t xml:space="preserve">​ </w:t>
            </w:r>
            <w:r>
              <w:rPr>
                <w:rStyle w:val="IndexLink"/>
              </w:rPr>
              <w:t>Gambas Shell Reference</w:t>
              <w:tab/>
              <w:t>32</w:t>
            </w:r>
          </w:hyperlink>
        </w:p>
        <w:p>
          <w:pPr>
            <w:pStyle w:val="Contents2"/>
            <w:tabs>
              <w:tab w:val="clear" w:pos="9689"/>
              <w:tab w:val="right" w:pos="9990" w:leader="dot"/>
            </w:tabs>
            <w:rPr/>
          </w:pPr>
          <w:hyperlink w:anchor="__RefHeading___Toc232_2829647683">
            <w:r>
              <w:rPr>
                <w:rStyle w:val="IndexLink"/>
              </w:rPr>
              <w:t xml:space="preserve">​ </w:t>
            </w:r>
            <w:r>
              <w:rPr>
                <w:rStyle w:val="IndexLink"/>
              </w:rPr>
              <w:t>How Command Classes and Structures are Handled</w:t>
              <w:tab/>
              <w:t>32</w:t>
            </w:r>
          </w:hyperlink>
        </w:p>
        <w:p>
          <w:pPr>
            <w:pStyle w:val="Contents2"/>
            <w:tabs>
              <w:tab w:val="clear" w:pos="9689"/>
              <w:tab w:val="right" w:pos="9990" w:leader="dot"/>
            </w:tabs>
            <w:rPr/>
          </w:pPr>
          <w:hyperlink w:anchor="__RefHeading___Toc31_820234672">
            <w:r>
              <w:rPr>
                <w:rStyle w:val="IndexLink"/>
              </w:rPr>
              <w:t xml:space="preserve">​ </w:t>
            </w:r>
            <w:r>
              <w:rPr>
                <w:rStyle w:val="IndexLink"/>
              </w:rPr>
              <w:t>gsh.image</w:t>
              <w:tab/>
              <w:t>32</w:t>
            </w:r>
          </w:hyperlink>
        </w:p>
        <w:p>
          <w:pPr>
            <w:pStyle w:val="Contents2"/>
            <w:tabs>
              <w:tab w:val="clear" w:pos="9689"/>
              <w:tab w:val="right" w:pos="9990" w:leader="dot"/>
            </w:tabs>
            <w:rPr/>
          </w:pPr>
          <w:hyperlink w:anchor="__RefHeading___Toc234_2829647683">
            <w:r>
              <w:rPr>
                <w:rStyle w:val="IndexLink"/>
              </w:rPr>
              <w:t xml:space="preserve">​ </w:t>
            </w:r>
            <w:r>
              <w:rPr>
                <w:rStyle w:val="IndexLink"/>
              </w:rPr>
              <w:t>profile.gsh contains system wide definitions</w:t>
              <w:tab/>
              <w:t>32</w:t>
            </w:r>
          </w:hyperlink>
        </w:p>
        <w:p>
          <w:pPr>
            <w:pStyle w:val="Contents2"/>
            <w:tabs>
              <w:tab w:val="clear" w:pos="9689"/>
              <w:tab w:val="right" w:pos="9990" w:leader="dot"/>
            </w:tabs>
            <w:rPr/>
          </w:pPr>
          <w:hyperlink w:anchor="__RefHeading___Toc236_2829647683">
            <w:r>
              <w:rPr>
                <w:rStyle w:val="IndexLink"/>
              </w:rPr>
              <w:t xml:space="preserve">​ </w:t>
            </w:r>
            <w:r>
              <w:rPr>
                <w:rStyle w:val="IndexLink"/>
              </w:rPr>
              <w:t>gsh.rc contains all user specific definitions</w:t>
              <w:tab/>
              <w:t>32</w:t>
            </w:r>
          </w:hyperlink>
        </w:p>
        <w:p>
          <w:pPr>
            <w:pStyle w:val="Contents2"/>
            <w:tabs>
              <w:tab w:val="clear" w:pos="9689"/>
              <w:tab w:val="right" w:pos="9990" w:leader="dot"/>
            </w:tabs>
            <w:rPr/>
          </w:pPr>
          <w:hyperlink w:anchor="__RefHeading___Toc35_820234672">
            <w:r>
              <w:rPr>
                <w:rStyle w:val="IndexLink"/>
              </w:rPr>
              <w:t xml:space="preserve">​ </w:t>
            </w:r>
            <w:r>
              <w:rPr>
                <w:rStyle w:val="IndexLink"/>
              </w:rPr>
              <w:t>onstartup() executed at start of interactive session</w:t>
              <w:tab/>
              <w:t>32</w:t>
            </w:r>
          </w:hyperlink>
        </w:p>
        <w:p>
          <w:pPr>
            <w:pStyle w:val="Contents2"/>
            <w:tabs>
              <w:tab w:val="clear" w:pos="9689"/>
              <w:tab w:val="right" w:pos="9990" w:leader="dot"/>
            </w:tabs>
            <w:rPr/>
          </w:pPr>
          <w:hyperlink w:anchor="__RefHeading___Toc134_2829647683">
            <w:r>
              <w:rPr>
                <w:rStyle w:val="IndexLink"/>
              </w:rPr>
              <w:t xml:space="preserve">​ </w:t>
            </w:r>
            <w:r>
              <w:rPr>
                <w:rStyle w:val="IndexLink"/>
              </w:rPr>
              <w:t>onexit() executed at end of interactive session</w:t>
              <w:tab/>
              <w:t>32</w:t>
            </w:r>
          </w:hyperlink>
        </w:p>
        <w:p>
          <w:pPr>
            <w:pStyle w:val="Contents2"/>
            <w:tabs>
              <w:tab w:val="clear" w:pos="9689"/>
              <w:tab w:val="right" w:pos="9990" w:leader="dot"/>
            </w:tabs>
            <w:rPr/>
          </w:pPr>
          <w:hyperlink w:anchor="__RefHeading___Toc37_820234672">
            <w:r>
              <w:rPr>
                <w:rStyle w:val="IndexLink"/>
              </w:rPr>
              <w:t xml:space="preserve">​ </w:t>
            </w:r>
            <w:r>
              <w:rPr>
                <w:rStyle w:val="IndexLink"/>
              </w:rPr>
              <w:t>Shell Global Variables</w:t>
              <w:tab/>
              <w:t>33</w:t>
            </w:r>
          </w:hyperlink>
        </w:p>
        <w:p>
          <w:pPr>
            <w:pStyle w:val="Contents5"/>
            <w:tabs>
              <w:tab w:val="clear" w:pos="8840"/>
              <w:tab w:val="right" w:pos="9990" w:leader="dot"/>
            </w:tabs>
            <w:rPr/>
          </w:pPr>
          <w:hyperlink w:anchor="__RefHeading___Toc39_820234672">
            <w:r>
              <w:rPr>
                <w:rStyle w:val="IndexLink"/>
              </w:rPr>
              <w:t xml:space="preserve">​ </w:t>
            </w:r>
            <w:r>
              <w:rPr>
                <w:rStyle w:val="IndexLink"/>
              </w:rPr>
              <w:t>$VarName = &lt;value&gt;</w:t>
              <w:tab/>
              <w:t>33</w:t>
            </w:r>
          </w:hyperlink>
        </w:p>
        <w:p>
          <w:pPr>
            <w:pStyle w:val="Contents5"/>
            <w:tabs>
              <w:tab w:val="clear" w:pos="8840"/>
              <w:tab w:val="right" w:pos="9990" w:leader="dot"/>
            </w:tabs>
            <w:rPr/>
          </w:pPr>
          <w:hyperlink w:anchor="__RefHeading___Toc105_222107296">
            <w:r>
              <w:rPr>
                <w:rStyle w:val="IndexLink"/>
              </w:rPr>
              <w:t xml:space="preserve">​ </w:t>
            </w:r>
            <w:r>
              <w:rPr>
                <w:rStyle w:val="IndexLink"/>
              </w:rPr>
              <w:t>$0 to $n gsh command line parameter</w:t>
              <w:tab/>
              <w:t>33</w:t>
            </w:r>
          </w:hyperlink>
        </w:p>
        <w:p>
          <w:pPr>
            <w:pStyle w:val="Contents5"/>
            <w:tabs>
              <w:tab w:val="clear" w:pos="8840"/>
              <w:tab w:val="right" w:pos="9990" w:leader="dot"/>
            </w:tabs>
            <w:rPr/>
          </w:pPr>
          <w:hyperlink w:anchor="__RefHeading___Toc107_222107296">
            <w:r>
              <w:rPr>
                <w:rStyle w:val="IndexLink"/>
              </w:rPr>
              <w:t xml:space="preserve">​ </w:t>
            </w:r>
            <w:r>
              <w:rPr>
                <w:rStyle w:val="IndexLink"/>
              </w:rPr>
              <w:t>$# gsh command line parameter count</w:t>
              <w:tab/>
              <w:t>33</w:t>
            </w:r>
          </w:hyperlink>
        </w:p>
        <w:p>
          <w:pPr>
            <w:pStyle w:val="Contents5"/>
            <w:tabs>
              <w:tab w:val="clear" w:pos="8840"/>
              <w:tab w:val="right" w:pos="9990" w:leader="dot"/>
            </w:tabs>
            <w:rPr/>
          </w:pPr>
          <w:hyperlink w:anchor="__RefHeading___Toc41_820234672">
            <w:r>
              <w:rPr>
                <w:rStyle w:val="IndexLink"/>
              </w:rPr>
              <w:t xml:space="preserve">​ </w:t>
            </w:r>
            <w:r>
              <w:rPr>
                <w:rStyle w:val="IndexLink"/>
              </w:rPr>
              <w:t>$result</w:t>
              <w:tab/>
              <w:t>33</w:t>
            </w:r>
          </w:hyperlink>
        </w:p>
        <w:p>
          <w:pPr>
            <w:pStyle w:val="Contents5"/>
            <w:tabs>
              <w:tab w:val="clear" w:pos="8840"/>
              <w:tab w:val="right" w:pos="9990" w:leader="dot"/>
            </w:tabs>
            <w:rPr/>
          </w:pPr>
          <w:hyperlink w:anchor="__RefHeading___Toc43_820234672">
            <w:r>
              <w:rPr>
                <w:rStyle w:val="IndexLink"/>
              </w:rPr>
              <w:t xml:space="preserve">​ </w:t>
            </w:r>
            <w:r>
              <w:rPr>
                <w:rStyle w:val="IndexLink"/>
              </w:rPr>
              <w:t>$trace Use the traceon or traceoff command to set this</w:t>
              <w:tab/>
              <w:t>33</w:t>
            </w:r>
          </w:hyperlink>
        </w:p>
        <w:p>
          <w:pPr>
            <w:pStyle w:val="Contents5"/>
            <w:tabs>
              <w:tab w:val="clear" w:pos="8840"/>
              <w:tab w:val="right" w:pos="9990" w:leader="dot"/>
            </w:tabs>
            <w:rPr/>
          </w:pPr>
          <w:hyperlink w:anchor="__RefHeading___Toc45_820234672">
            <w:r>
              <w:rPr>
                <w:rStyle w:val="IndexLink"/>
              </w:rPr>
              <w:t xml:space="preserve">​ </w:t>
            </w:r>
            <w:r>
              <w:rPr>
                <w:rStyle w:val="IndexLink"/>
              </w:rPr>
              <w:t>$prompt</w:t>
              <w:tab/>
              <w:t>33</w:t>
            </w:r>
          </w:hyperlink>
        </w:p>
        <w:p>
          <w:pPr>
            <w:pStyle w:val="Contents5"/>
            <w:tabs>
              <w:tab w:val="clear" w:pos="8840"/>
              <w:tab w:val="right" w:pos="9990" w:leader="dot"/>
            </w:tabs>
            <w:rPr/>
          </w:pPr>
          <w:hyperlink w:anchor="__RefHeading___Toc47_820234672">
            <w:r>
              <w:rPr>
                <w:rStyle w:val="IndexLink"/>
              </w:rPr>
              <w:t xml:space="preserve">​ </w:t>
            </w:r>
            <w:r>
              <w:rPr>
                <w:rStyle w:val="IndexLink"/>
              </w:rPr>
              <w:t>$editor</w:t>
              <w:tab/>
              <w:t>34</w:t>
            </w:r>
          </w:hyperlink>
        </w:p>
        <w:p>
          <w:pPr>
            <w:pStyle w:val="Contents5"/>
            <w:tabs>
              <w:tab w:val="clear" w:pos="8840"/>
              <w:tab w:val="right" w:pos="9990" w:leader="dot"/>
            </w:tabs>
            <w:rPr/>
          </w:pPr>
          <w:hyperlink w:anchor="__RefHeading___Toc49_820234672">
            <w:r>
              <w:rPr>
                <w:rStyle w:val="IndexLink"/>
              </w:rPr>
              <w:t xml:space="preserve">​ </w:t>
            </w:r>
            <w:r>
              <w:rPr>
                <w:rStyle w:val="IndexLink"/>
              </w:rPr>
              <w:t>$hexeditor</w:t>
              <w:tab/>
              <w:t>34</w:t>
            </w:r>
          </w:hyperlink>
        </w:p>
        <w:p>
          <w:pPr>
            <w:pStyle w:val="Contents5"/>
            <w:tabs>
              <w:tab w:val="clear" w:pos="8840"/>
              <w:tab w:val="right" w:pos="9990" w:leader="dot"/>
            </w:tabs>
            <w:rPr/>
          </w:pPr>
          <w:hyperlink w:anchor="__RefHeading___Toc51_820234672">
            <w:r>
              <w:rPr>
                <w:rStyle w:val="IndexLink"/>
              </w:rPr>
              <w:t xml:space="preserve">​ </w:t>
            </w:r>
            <w:r>
              <w:rPr>
                <w:rStyle w:val="IndexLink"/>
              </w:rPr>
              <w:t>$alias</w:t>
              <w:tab/>
              <w:t>34</w:t>
            </w:r>
          </w:hyperlink>
        </w:p>
        <w:p>
          <w:pPr>
            <w:pStyle w:val="Contents5"/>
            <w:tabs>
              <w:tab w:val="clear" w:pos="8840"/>
              <w:tab w:val="right" w:pos="9990" w:leader="dot"/>
            </w:tabs>
            <w:rPr/>
          </w:pPr>
          <w:hyperlink w:anchor="__RefHeading___Toc190_3705831925">
            <w:r>
              <w:rPr>
                <w:rStyle w:val="IndexLink"/>
              </w:rPr>
              <w:t xml:space="preserve">​ </w:t>
            </w:r>
            <w:r>
              <w:rPr>
                <w:rStyle w:val="IndexLink"/>
              </w:rPr>
              <w:t>$profile</w:t>
              <w:tab/>
              <w:t>34</w:t>
            </w:r>
          </w:hyperlink>
        </w:p>
        <w:p>
          <w:pPr>
            <w:pStyle w:val="Contents5"/>
            <w:tabs>
              <w:tab w:val="clear" w:pos="8840"/>
              <w:tab w:val="right" w:pos="9990" w:leader="dot"/>
            </w:tabs>
            <w:rPr/>
          </w:pPr>
          <w:hyperlink w:anchor="__RefHeading___Toc55_820234672">
            <w:r>
              <w:rPr>
                <w:rStyle w:val="IndexLink"/>
              </w:rPr>
              <w:t xml:space="preserve">​ </w:t>
            </w:r>
            <w:r>
              <w:rPr>
                <w:rStyle w:val="IndexLink"/>
              </w:rPr>
              <w:t>$blockindent</w:t>
              <w:tab/>
              <w:t>34</w:t>
            </w:r>
          </w:hyperlink>
        </w:p>
        <w:p>
          <w:pPr>
            <w:pStyle w:val="Contents5"/>
            <w:tabs>
              <w:tab w:val="clear" w:pos="8840"/>
              <w:tab w:val="right" w:pos="9990" w:leader="dot"/>
            </w:tabs>
            <w:rPr/>
          </w:pPr>
          <w:hyperlink w:anchor="__RefHeading___Toc57_820234672">
            <w:r>
              <w:rPr>
                <w:rStyle w:val="IndexLink"/>
              </w:rPr>
              <w:t xml:space="preserve">​ </w:t>
            </w:r>
            <w:r>
              <w:rPr>
                <w:rStyle w:val="IndexLink"/>
              </w:rPr>
              <w:t>$maxhistory</w:t>
              <w:tab/>
              <w:t>34</w:t>
            </w:r>
          </w:hyperlink>
        </w:p>
        <w:p>
          <w:pPr>
            <w:pStyle w:val="Contents5"/>
            <w:tabs>
              <w:tab w:val="clear" w:pos="8840"/>
              <w:tab w:val="right" w:pos="9990" w:leader="dot"/>
            </w:tabs>
            <w:rPr/>
          </w:pPr>
          <w:hyperlink w:anchor="__RefHeading___Toc59_820234672">
            <w:r>
              <w:rPr>
                <w:rStyle w:val="IndexLink"/>
              </w:rPr>
              <w:t xml:space="preserve">​ </w:t>
            </w:r>
            <w:r>
              <w:rPr>
                <w:rStyle w:val="IndexLink"/>
              </w:rPr>
              <w:t>$historycurrent</w:t>
              <w:tab/>
              <w:t>34</w:t>
            </w:r>
          </w:hyperlink>
        </w:p>
        <w:p>
          <w:pPr>
            <w:pStyle w:val="Contents5"/>
            <w:tabs>
              <w:tab w:val="clear" w:pos="8840"/>
              <w:tab w:val="right" w:pos="9990" w:leader="dot"/>
            </w:tabs>
            <w:rPr/>
          </w:pPr>
          <w:hyperlink w:anchor="__RefHeading___Toc61_820234672">
            <w:r>
              <w:rPr>
                <w:rStyle w:val="IndexLink"/>
              </w:rPr>
              <w:t xml:space="preserve">​ </w:t>
            </w:r>
            <w:r>
              <w:rPr>
                <w:rStyle w:val="IndexLink"/>
              </w:rPr>
              <w:t>$history</w:t>
              <w:tab/>
              <w:t>34</w:t>
            </w:r>
          </w:hyperlink>
        </w:p>
        <w:p>
          <w:pPr>
            <w:pStyle w:val="Contents5"/>
            <w:tabs>
              <w:tab w:val="clear" w:pos="8840"/>
              <w:tab w:val="right" w:pos="9990" w:leader="dot"/>
            </w:tabs>
            <w:rPr/>
          </w:pPr>
          <w:hyperlink w:anchor="__RefHeading___Toc63_820234672">
            <w:r>
              <w:rPr>
                <w:rStyle w:val="IndexLink"/>
              </w:rPr>
              <w:t xml:space="preserve">​ </w:t>
            </w:r>
            <w:r>
              <w:rPr>
                <w:rStyle w:val="IndexLink"/>
              </w:rPr>
              <w:t>$pwd</w:t>
              <w:tab/>
              <w:t>34</w:t>
            </w:r>
          </w:hyperlink>
        </w:p>
        <w:p>
          <w:pPr>
            <w:pStyle w:val="Contents5"/>
            <w:tabs>
              <w:tab w:val="clear" w:pos="8840"/>
              <w:tab w:val="right" w:pos="9990" w:leader="dot"/>
            </w:tabs>
            <w:rPr/>
          </w:pPr>
          <w:hyperlink w:anchor="__RefHeading___Toc65_820234672">
            <w:r>
              <w:rPr>
                <w:rStyle w:val="IndexLink"/>
              </w:rPr>
              <w:t xml:space="preserve">​ </w:t>
            </w:r>
            <w:r>
              <w:rPr>
                <w:rStyle w:val="IndexLink"/>
              </w:rPr>
              <w:t>$env</w:t>
              <w:tab/>
              <w:t>34</w:t>
            </w:r>
          </w:hyperlink>
        </w:p>
        <w:p>
          <w:pPr>
            <w:pStyle w:val="Contents5"/>
            <w:tabs>
              <w:tab w:val="clear" w:pos="8840"/>
              <w:tab w:val="right" w:pos="9990" w:leader="dot"/>
            </w:tabs>
            <w:rPr/>
          </w:pPr>
          <w:hyperlink w:anchor="__RefHeading___Toc67_820234672">
            <w:r>
              <w:rPr>
                <w:rStyle w:val="IndexLink"/>
              </w:rPr>
              <w:t xml:space="preserve">​ </w:t>
            </w:r>
            <w:r>
              <w:rPr>
                <w:rStyle w:val="IndexLink"/>
              </w:rPr>
              <w:t>$helpdisplay</w:t>
              <w:tab/>
              <w:t>34</w:t>
            </w:r>
          </w:hyperlink>
        </w:p>
        <w:p>
          <w:pPr>
            <w:pStyle w:val="Contents5"/>
            <w:tabs>
              <w:tab w:val="clear" w:pos="8840"/>
              <w:tab w:val="right" w:pos="9990" w:leader="dot"/>
            </w:tabs>
            <w:rPr/>
          </w:pPr>
          <w:hyperlink w:anchor="__RefHeading___Toc608_1004977946">
            <w:r>
              <w:rPr>
                <w:rStyle w:val="IndexLink"/>
              </w:rPr>
              <w:t xml:space="preserve">​ </w:t>
            </w:r>
            <w:r>
              <w:rPr>
                <w:rStyle w:val="IndexLink"/>
              </w:rPr>
              <w:t>$$</w:t>
              <w:tab/>
              <w:t>34</w:t>
            </w:r>
          </w:hyperlink>
        </w:p>
        <w:p>
          <w:pPr>
            <w:pStyle w:val="Contents5"/>
            <w:tabs>
              <w:tab w:val="clear" w:pos="8840"/>
              <w:tab w:val="right" w:pos="9990" w:leader="dot"/>
            </w:tabs>
            <w:rPr/>
          </w:pPr>
          <w:hyperlink w:anchor="__RefHeading___Toc610_1004977946">
            <w:r>
              <w:rPr>
                <w:rStyle w:val="IndexLink"/>
              </w:rPr>
              <w:t xml:space="preserve">​ </w:t>
            </w:r>
            <w:r>
              <w:rPr>
                <w:rStyle w:val="IndexLink"/>
              </w:rPr>
              <w:t>$UID</w:t>
              <w:tab/>
              <w:t>34</w:t>
            </w:r>
          </w:hyperlink>
        </w:p>
        <w:p>
          <w:pPr>
            <w:pStyle w:val="Contents5"/>
            <w:tabs>
              <w:tab w:val="clear" w:pos="8840"/>
              <w:tab w:val="right" w:pos="9990" w:leader="dot"/>
            </w:tabs>
            <w:rPr/>
          </w:pPr>
          <w:hyperlink w:anchor="__RefHeading___Toc612_1004977946">
            <w:r>
              <w:rPr>
                <w:rStyle w:val="IndexLink"/>
              </w:rPr>
              <w:t xml:space="preserve">​ </w:t>
            </w:r>
            <w:r>
              <w:rPr>
                <w:rStyle w:val="IndexLink"/>
              </w:rPr>
              <w:t>$GID</w:t>
              <w:tab/>
              <w:t>34</w:t>
            </w:r>
          </w:hyperlink>
        </w:p>
        <w:p>
          <w:pPr>
            <w:pStyle w:val="Contents2"/>
            <w:tabs>
              <w:tab w:val="clear" w:pos="9689"/>
              <w:tab w:val="right" w:pos="9990" w:leader="dot"/>
            </w:tabs>
            <w:rPr/>
          </w:pPr>
          <w:hyperlink w:anchor="__RefHeading___Toc45_3411073610">
            <w:r>
              <w:rPr>
                <w:rStyle w:val="IndexLink"/>
              </w:rPr>
              <w:t xml:space="preserve">​ </w:t>
            </w:r>
            <w:r>
              <w:rPr>
                <w:rStyle w:val="IndexLink"/>
              </w:rPr>
              <w:t>Shell Operators</w:t>
              <w:tab/>
              <w:t>35</w:t>
            </w:r>
          </w:hyperlink>
        </w:p>
        <w:p>
          <w:pPr>
            <w:pStyle w:val="Contents5"/>
            <w:tabs>
              <w:tab w:val="clear" w:pos="8840"/>
              <w:tab w:val="right" w:pos="9990" w:leader="dot"/>
            </w:tabs>
            <w:rPr/>
          </w:pPr>
          <w:hyperlink w:anchor="__RefHeading___Toc614_1004977946">
            <w:r>
              <w:rPr>
                <w:rStyle w:val="IndexLink"/>
              </w:rPr>
              <w:t xml:space="preserve">​  </w:t>
            </w:r>
            <w:r>
              <w:rPr>
                <w:rStyle w:val="IndexLink"/>
              </w:rPr>
              <w:t>! or | Direct the stdout from one task/process/function to another</w:t>
              <w:tab/>
              <w:t>35</w:t>
            </w:r>
          </w:hyperlink>
        </w:p>
        <w:p>
          <w:pPr>
            <w:pStyle w:val="Contents5"/>
            <w:tabs>
              <w:tab w:val="clear" w:pos="8840"/>
              <w:tab w:val="right" w:pos="9990" w:leader="dot"/>
            </w:tabs>
            <w:rPr/>
          </w:pPr>
          <w:hyperlink w:anchor="__RefHeading___Toc156_2829647683">
            <w:r>
              <w:rPr>
                <w:rStyle w:val="IndexLink"/>
              </w:rPr>
              <w:t xml:space="preserve">​ </w:t>
            </w:r>
            <w:r>
              <w:rPr>
                <w:rStyle w:val="IndexLink"/>
              </w:rPr>
              <w:t>Input Output Redirection Targets</w:t>
              <w:tab/>
              <w:t>36</w:t>
            </w:r>
          </w:hyperlink>
        </w:p>
        <w:p>
          <w:pPr>
            <w:pStyle w:val="Contents6"/>
            <w:tabs>
              <w:tab w:val="clear" w:pos="8557"/>
              <w:tab w:val="right" w:pos="9990" w:leader="dot"/>
            </w:tabs>
            <w:rPr/>
          </w:pPr>
          <w:hyperlink w:anchor="__RefHeading___Toc158_2829647683">
            <w:r>
              <w:rPr>
                <w:rStyle w:val="IndexLink"/>
              </w:rPr>
              <w:t xml:space="preserve">​ </w:t>
            </w:r>
            <w:r>
              <w:rPr>
                <w:rStyle w:val="IndexLink"/>
              </w:rPr>
              <w:t>Files: Files may be the source or destination of redirection. Specified as follows.</w:t>
              <w:tab/>
              <w:t>36</w:t>
            </w:r>
          </w:hyperlink>
        </w:p>
        <w:p>
          <w:pPr>
            <w:pStyle w:val="Contents6"/>
            <w:tabs>
              <w:tab w:val="clear" w:pos="8557"/>
              <w:tab w:val="right" w:pos="9990" w:leader="dot"/>
            </w:tabs>
            <w:rPr/>
          </w:pPr>
          <w:hyperlink w:anchor="__RefHeading___Toc160_2829647683">
            <w:r>
              <w:rPr>
                <w:rStyle w:val="IndexLink"/>
              </w:rPr>
              <w:t xml:space="preserve">​ </w:t>
            </w:r>
            <w:r>
              <w:rPr>
                <w:rStyle w:val="IndexLink"/>
              </w:rPr>
              <w:t>Variables : Output or input may be sent/received from/to any global variable</w:t>
              <w:tab/>
              <w:t>36</w:t>
            </w:r>
          </w:hyperlink>
        </w:p>
        <w:p>
          <w:pPr>
            <w:pStyle w:val="Contents6"/>
            <w:tabs>
              <w:tab w:val="clear" w:pos="8557"/>
              <w:tab w:val="right" w:pos="9990" w:leader="dot"/>
            </w:tabs>
            <w:rPr/>
          </w:pPr>
          <w:hyperlink w:anchor="__RefHeading___Toc162_2829647683">
            <w:r>
              <w:rPr>
                <w:rStyle w:val="IndexLink"/>
              </w:rPr>
              <w:t xml:space="preserve">​ </w:t>
            </w:r>
            <w:r>
              <w:rPr>
                <w:rStyle w:val="IndexLink"/>
              </w:rPr>
              <w:t>Functions: Output to any function who's parameter is a string</w:t>
              <w:tab/>
              <w:t>36</w:t>
            </w:r>
          </w:hyperlink>
        </w:p>
        <w:p>
          <w:pPr>
            <w:pStyle w:val="Contents6"/>
            <w:tabs>
              <w:tab w:val="clear" w:pos="8557"/>
              <w:tab w:val="right" w:pos="9990" w:leader="dot"/>
            </w:tabs>
            <w:rPr/>
          </w:pPr>
          <w:hyperlink w:anchor="__RefHeading___Toc164_2829647683">
            <w:r>
              <w:rPr>
                <w:rStyle w:val="IndexLink"/>
              </w:rPr>
              <w:t xml:space="preserve">​ </w:t>
            </w:r>
            <w:r>
              <w:rPr>
                <w:rStyle w:val="IndexLink"/>
              </w:rPr>
              <w:t>Functions: Input from any function that returns a string</w:t>
              <w:tab/>
              <w:t>36</w:t>
            </w:r>
          </w:hyperlink>
        </w:p>
        <w:p>
          <w:pPr>
            <w:pStyle w:val="Contents6"/>
            <w:tabs>
              <w:tab w:val="clear" w:pos="8557"/>
              <w:tab w:val="right" w:pos="9990" w:leader="dot"/>
            </w:tabs>
            <w:rPr/>
          </w:pPr>
          <w:hyperlink w:anchor="__RefHeading___Toc166_2829647683">
            <w:r>
              <w:rPr>
                <w:rStyle w:val="IndexLink"/>
              </w:rPr>
              <w:t xml:space="preserve">​ </w:t>
            </w:r>
            <w:r>
              <w:rPr>
                <w:rStyle w:val="IndexLink"/>
              </w:rPr>
              <w:t>Constants: Any string or numeric constant or inline array of such types</w:t>
              <w:tab/>
              <w:t>36</w:t>
            </w:r>
          </w:hyperlink>
        </w:p>
        <w:p>
          <w:pPr>
            <w:pStyle w:val="Contents5"/>
            <w:tabs>
              <w:tab w:val="clear" w:pos="8840"/>
              <w:tab w:val="right" w:pos="9990" w:leader="dot"/>
            </w:tabs>
            <w:rPr/>
          </w:pPr>
          <w:hyperlink w:anchor="__RefHeading___Toc49_3411073610">
            <w:r>
              <w:rPr>
                <w:rStyle w:val="IndexLink"/>
              </w:rPr>
              <w:t xml:space="preserve">​ </w:t>
            </w:r>
            <w:r>
              <w:rPr>
                <w:rStyle w:val="IndexLink"/>
              </w:rPr>
              <w:t>&lt; Redirect input from file/sub/variable/string</w:t>
              <w:tab/>
              <w:t>36</w:t>
            </w:r>
          </w:hyperlink>
        </w:p>
        <w:p>
          <w:pPr>
            <w:pStyle w:val="Contents5"/>
            <w:tabs>
              <w:tab w:val="clear" w:pos="8840"/>
              <w:tab w:val="right" w:pos="9990" w:leader="dot"/>
            </w:tabs>
            <w:rPr/>
          </w:pPr>
          <w:hyperlink w:anchor="__RefHeading___Toc7817_1108295717">
            <w:r>
              <w:rPr>
                <w:rStyle w:val="IndexLink"/>
              </w:rPr>
              <w:t xml:space="preserve">​ </w:t>
            </w:r>
            <w:r>
              <w:rPr>
                <w:rStyle w:val="IndexLink"/>
              </w:rPr>
              <w:t>&lt;&lt; Read from stdin until string is found</w:t>
              <w:tab/>
              <w:t>36</w:t>
            </w:r>
          </w:hyperlink>
        </w:p>
        <w:p>
          <w:pPr>
            <w:pStyle w:val="Contents5"/>
            <w:tabs>
              <w:tab w:val="clear" w:pos="8840"/>
              <w:tab w:val="right" w:pos="9990" w:leader="dot"/>
            </w:tabs>
            <w:rPr/>
          </w:pPr>
          <w:hyperlink w:anchor="__RefHeading___Toc7819_1108295717">
            <w:r>
              <w:rPr>
                <w:rStyle w:val="IndexLink"/>
              </w:rPr>
              <w:t xml:space="preserve">​ </w:t>
            </w:r>
            <w:r>
              <w:rPr>
                <w:rStyle w:val="IndexLink"/>
              </w:rPr>
              <w:t>&lt;&lt;&lt; Input the following string into the command from 1.3.104</w:t>
              <w:tab/>
              <w:t>36</w:t>
            </w:r>
          </w:hyperlink>
        </w:p>
        <w:p>
          <w:pPr>
            <w:pStyle w:val="Contents5"/>
            <w:tabs>
              <w:tab w:val="clear" w:pos="8840"/>
              <w:tab w:val="right" w:pos="9990" w:leader="dot"/>
            </w:tabs>
            <w:rPr/>
          </w:pPr>
          <w:hyperlink w:anchor="__RefHeading___Toc51_3411073610">
            <w:r>
              <w:rPr>
                <w:rStyle w:val="IndexLink"/>
              </w:rPr>
              <w:t xml:space="preserve">​ </w:t>
            </w:r>
            <w:r>
              <w:rPr>
                <w:rStyle w:val="IndexLink"/>
              </w:rPr>
              <w:t>&gt; &gt;&gt; Redirect output to file/sub/variable</w:t>
              <w:tab/>
              <w:t>36</w:t>
            </w:r>
          </w:hyperlink>
        </w:p>
        <w:p>
          <w:pPr>
            <w:pStyle w:val="Contents5"/>
            <w:tabs>
              <w:tab w:val="clear" w:pos="8840"/>
              <w:tab w:val="right" w:pos="9990" w:leader="dot"/>
            </w:tabs>
            <w:rPr/>
          </w:pPr>
          <w:hyperlink w:anchor="__RefHeading___Toc53_3411073610">
            <w:r>
              <w:rPr>
                <w:rStyle w:val="IndexLink"/>
              </w:rPr>
              <w:t xml:space="preserve">​ </w:t>
            </w:r>
            <w:r>
              <w:rPr>
                <w:rStyle w:val="IndexLink"/>
              </w:rPr>
              <w:t>&amp;&gt; &amp;&gt;&gt; Redirect Error Output to file/sub/variable</w:t>
              <w:tab/>
              <w:t>37</w:t>
            </w:r>
          </w:hyperlink>
        </w:p>
        <w:p>
          <w:pPr>
            <w:pStyle w:val="Contents5"/>
            <w:tabs>
              <w:tab w:val="clear" w:pos="8840"/>
              <w:tab w:val="right" w:pos="9990" w:leader="dot"/>
            </w:tabs>
            <w:rPr/>
          </w:pPr>
          <w:hyperlink w:anchor="__RefHeading___Toc7821_1108295717">
            <w:r>
              <w:rPr>
                <w:rStyle w:val="IndexLink"/>
              </w:rPr>
              <w:t xml:space="preserve">​ </w:t>
            </w:r>
            <w:r>
              <w:rPr>
                <w:rStyle w:val="IndexLink"/>
              </w:rPr>
              <w:t>:; Used to separate Gambas statements</w:t>
              <w:tab/>
              <w:t>37</w:t>
            </w:r>
          </w:hyperlink>
        </w:p>
        <w:p>
          <w:pPr>
            <w:pStyle w:val="Contents5"/>
            <w:tabs>
              <w:tab w:val="clear" w:pos="8840"/>
              <w:tab w:val="right" w:pos="9990" w:leader="dot"/>
            </w:tabs>
            <w:rPr/>
          </w:pPr>
          <w:hyperlink w:anchor="__RefHeading___Toc7823_1108295717">
            <w:r>
              <w:rPr>
                <w:rStyle w:val="IndexLink"/>
              </w:rPr>
              <w:t xml:space="preserve">​ </w:t>
            </w:r>
            <w:r>
              <w:rPr>
                <w:rStyle w:val="IndexLink"/>
              </w:rPr>
              <w:t>&amp;&amp;, ||, :;, () : Used to control the flow of a unix CLI line</w:t>
              <w:tab/>
              <w:t>37</w:t>
            </w:r>
          </w:hyperlink>
        </w:p>
        <w:p>
          <w:pPr>
            <w:pStyle w:val="Contents5"/>
            <w:tabs>
              <w:tab w:val="clear" w:pos="8840"/>
              <w:tab w:val="right" w:pos="9990" w:leader="dot"/>
            </w:tabs>
            <w:rPr/>
          </w:pPr>
          <w:hyperlink w:anchor="__RefHeading___Toc55_3411073610">
            <w:r>
              <w:rPr>
                <w:rStyle w:val="IndexLink"/>
              </w:rPr>
              <w:t xml:space="preserve">​ </w:t>
            </w:r>
            <w:r>
              <w:rPr>
                <w:rStyle w:val="IndexLink"/>
              </w:rPr>
              <w:t>|&lt; |&gt; Pipe fitting output or input from multiple tasks/processes/functions</w:t>
              <w:tab/>
              <w:t>37</w:t>
            </w:r>
          </w:hyperlink>
        </w:p>
        <w:p>
          <w:pPr>
            <w:pStyle w:val="Contents5"/>
            <w:tabs>
              <w:tab w:val="clear" w:pos="8840"/>
              <w:tab w:val="right" w:pos="9990" w:leader="dot"/>
            </w:tabs>
            <w:rPr/>
          </w:pPr>
          <w:hyperlink w:anchor="__RefHeading___Toc7825_1108295717">
            <w:r>
              <w:rPr>
                <w:rStyle w:val="IndexLink"/>
              </w:rPr>
              <w:t xml:space="preserve">​ </w:t>
            </w:r>
            <w:r>
              <w:rPr>
                <w:rStyle w:val="IndexLink"/>
              </w:rPr>
              <w:t>&amp;|&gt; &amp;|&lt; : Same as above only error and stdout are piped to next process</w:t>
              <w:tab/>
              <w:t>37</w:t>
            </w:r>
          </w:hyperlink>
        </w:p>
        <w:p>
          <w:pPr>
            <w:pStyle w:val="Contents5"/>
            <w:tabs>
              <w:tab w:val="clear" w:pos="8840"/>
              <w:tab w:val="right" w:pos="9990" w:leader="dot"/>
            </w:tabs>
            <w:rPr/>
          </w:pPr>
          <w:hyperlink w:anchor="__RefHeading___Toc136_2829647683">
            <w:r>
              <w:rPr>
                <w:rStyle w:val="IndexLink"/>
              </w:rPr>
              <w:t xml:space="preserve">​  </w:t>
            </w:r>
            <w:r>
              <w:rPr>
                <w:rStyle w:val="IndexLink"/>
              </w:rPr>
              <w:t>!&gt; Store the return code from this process to a variable</w:t>
              <w:tab/>
              <w:t>38</w:t>
            </w:r>
          </w:hyperlink>
        </w:p>
        <w:p>
          <w:pPr>
            <w:pStyle w:val="Contents5"/>
            <w:tabs>
              <w:tab w:val="clear" w:pos="8840"/>
              <w:tab w:val="right" w:pos="9990" w:leader="dot"/>
            </w:tabs>
            <w:rPr/>
          </w:pPr>
          <w:hyperlink w:anchor="__RefHeading___Toc57_3411073610">
            <w:r>
              <w:rPr>
                <w:rStyle w:val="IndexLink"/>
              </w:rPr>
              <w:t xml:space="preserve">​ </w:t>
            </w:r>
            <w:r>
              <w:rPr>
                <w:rStyle w:val="IndexLink"/>
              </w:rPr>
              <w:t>HistoryEntryNumber!</w:t>
              <w:tab/>
              <w:t>38</w:t>
            </w:r>
          </w:hyperlink>
        </w:p>
        <w:p>
          <w:pPr>
            <w:pStyle w:val="Contents5"/>
            <w:tabs>
              <w:tab w:val="clear" w:pos="8840"/>
              <w:tab w:val="right" w:pos="9990" w:leader="dot"/>
            </w:tabs>
            <w:rPr/>
          </w:pPr>
          <w:hyperlink w:anchor="__RefHeading___Toc616_1004977946">
            <w:r>
              <w:rPr>
                <w:rStyle w:val="IndexLink"/>
              </w:rPr>
              <w:t xml:space="preserve">​ </w:t>
            </w:r>
            <w:r>
              <w:rPr>
                <w:rStyle w:val="IndexLink"/>
              </w:rPr>
              <w:t>[0]findpattern/replacepattern/</w:t>
              <w:tab/>
              <w:t>38</w:t>
            </w:r>
          </w:hyperlink>
        </w:p>
        <w:p>
          <w:pPr>
            <w:pStyle w:val="Contents5"/>
            <w:tabs>
              <w:tab w:val="clear" w:pos="8840"/>
              <w:tab w:val="right" w:pos="9990" w:leader="dot"/>
            </w:tabs>
            <w:rPr/>
          </w:pPr>
          <w:hyperlink w:anchor="__RefHeading___Toc139_3697558090">
            <w:r>
              <w:rPr>
                <w:rStyle w:val="IndexLink"/>
              </w:rPr>
              <w:t xml:space="preserve">​ </w:t>
            </w:r>
            <w:r>
              <w:rPr>
                <w:rStyle w:val="IndexLink"/>
              </w:rPr>
              <w:t>`Linux cli` Back Ticks - Execute cli and return exit code</w:t>
              <w:tab/>
              <w:t>38</w:t>
            </w:r>
          </w:hyperlink>
        </w:p>
        <w:p>
          <w:pPr>
            <w:pStyle w:val="Contents5"/>
            <w:tabs>
              <w:tab w:val="clear" w:pos="8840"/>
              <w:tab w:val="right" w:pos="9990" w:leader="dot"/>
            </w:tabs>
            <w:rPr/>
          </w:pPr>
          <w:hyperlink w:anchor="__RefHeading___Toc618_1004977946">
            <w:r>
              <w:rPr>
                <w:rStyle w:val="IndexLink"/>
              </w:rPr>
              <w:t xml:space="preserve">​ </w:t>
            </w:r>
            <w:r>
              <w:rPr>
                <w:rStyle w:val="IndexLink"/>
              </w:rPr>
              <w:t>"#{expression}"</w:t>
              <w:tab/>
              <w:t>39</w:t>
            </w:r>
          </w:hyperlink>
        </w:p>
        <w:p>
          <w:pPr>
            <w:pStyle w:val="Contents5"/>
            <w:tabs>
              <w:tab w:val="clear" w:pos="8840"/>
              <w:tab w:val="right" w:pos="9990" w:leader="dot"/>
            </w:tabs>
            <w:rPr/>
          </w:pPr>
          <w:hyperlink w:anchor="__RefHeading___Toc63_3411073610">
            <w:r>
              <w:rPr>
                <w:rStyle w:val="IndexLink"/>
              </w:rPr>
              <w:t xml:space="preserve">​ </w:t>
            </w:r>
            <w:r>
              <w:rPr>
                <w:rStyle w:val="IndexLink"/>
              </w:rPr>
              <w:t>? Same as print</w:t>
              <w:tab/>
              <w:t>39</w:t>
            </w:r>
          </w:hyperlink>
        </w:p>
        <w:p>
          <w:pPr>
            <w:pStyle w:val="Contents5"/>
            <w:tabs>
              <w:tab w:val="clear" w:pos="8840"/>
              <w:tab w:val="right" w:pos="9990" w:leader="dot"/>
            </w:tabs>
            <w:rPr/>
          </w:pPr>
          <w:hyperlink w:anchor="__RefHeading___Toc65_3411073610">
            <w:r>
              <w:rPr>
                <w:rStyle w:val="IndexLink"/>
              </w:rPr>
              <w:t xml:space="preserve">​ </w:t>
            </w:r>
            <w:r>
              <w:rPr>
                <w:rStyle w:val="IndexLink"/>
              </w:rPr>
              <w:t>&amp; Start the command/function as a detached process</w:t>
              <w:tab/>
              <w:t>39</w:t>
            </w:r>
          </w:hyperlink>
        </w:p>
        <w:p>
          <w:pPr>
            <w:pStyle w:val="Contents5"/>
            <w:tabs>
              <w:tab w:val="clear" w:pos="8840"/>
              <w:tab w:val="right" w:pos="9990" w:leader="dot"/>
            </w:tabs>
            <w:rPr/>
          </w:pPr>
          <w:hyperlink w:anchor="__RefHeading___Toc171_297940400">
            <w:r>
              <w:rPr>
                <w:rStyle w:val="IndexLink"/>
              </w:rPr>
              <w:t>{Var/Expr} or $gshVar Passes a Gambas variable into a Linux command (CLI)</w:t>
              <w:tab/>
              <w:t>39</w:t>
            </w:r>
          </w:hyperlink>
        </w:p>
        <w:p>
          <w:pPr>
            <w:pStyle w:val="Contents2"/>
            <w:tabs>
              <w:tab w:val="clear" w:pos="9689"/>
              <w:tab w:val="right" w:pos="9990" w:leader="dot"/>
            </w:tabs>
            <w:rPr/>
          </w:pPr>
          <w:hyperlink w:anchor="__RefHeading___Toc73_3411073610">
            <w:r>
              <w:rPr>
                <w:rStyle w:val="IndexLink"/>
              </w:rPr>
              <w:t xml:space="preserve">​ </w:t>
            </w:r>
            <w:r>
              <w:rPr>
                <w:rStyle w:val="IndexLink"/>
              </w:rPr>
              <w:t>Global Commands/Functions/Classes</w:t>
              <w:tab/>
              <w:t>40</w:t>
            </w:r>
          </w:hyperlink>
        </w:p>
        <w:p>
          <w:pPr>
            <w:pStyle w:val="Contents5"/>
            <w:tabs>
              <w:tab w:val="clear" w:pos="8840"/>
              <w:tab w:val="right" w:pos="9990" w:leader="dot"/>
            </w:tabs>
            <w:rPr/>
          </w:pPr>
          <w:hyperlink w:anchor="__RefHeading___Toc75_3411073610">
            <w:r>
              <w:rPr>
                <w:rStyle w:val="IndexLink"/>
              </w:rPr>
              <w:t xml:space="preserve">​ </w:t>
            </w:r>
            <w:r>
              <w:rPr>
                <w:rStyle w:val="IndexLink"/>
              </w:rPr>
              <w:t>get &lt;Command&gt; &lt;Command&gt; … This is now Mostly Obsolete</w:t>
              <w:tab/>
              <w:t>40</w:t>
            </w:r>
          </w:hyperlink>
        </w:p>
        <w:p>
          <w:pPr>
            <w:pStyle w:val="Contents5"/>
            <w:tabs>
              <w:tab w:val="clear" w:pos="8840"/>
              <w:tab w:val="right" w:pos="9990" w:leader="dot"/>
            </w:tabs>
            <w:rPr/>
          </w:pPr>
          <w:hyperlink w:anchor="__RefHeading___Toc77_3411073610">
            <w:r>
              <w:rPr>
                <w:rStyle w:val="IndexLink"/>
              </w:rPr>
              <w:t xml:space="preserve">​ </w:t>
            </w:r>
            <w:r>
              <w:rPr>
                <w:rStyle w:val="IndexLink"/>
              </w:rPr>
              <w:t>edit [class|function|variable]</w:t>
              <w:tab/>
              <w:t>40</w:t>
            </w:r>
          </w:hyperlink>
        </w:p>
        <w:p>
          <w:pPr>
            <w:pStyle w:val="Contents5"/>
            <w:tabs>
              <w:tab w:val="clear" w:pos="8840"/>
              <w:tab w:val="right" w:pos="9990" w:leader="dot"/>
            </w:tabs>
            <w:rPr/>
          </w:pPr>
          <w:hyperlink w:anchor="__RefHeading___Toc624_1004977946">
            <w:r>
              <w:rPr>
                <w:rStyle w:val="IndexLink"/>
              </w:rPr>
              <w:t xml:space="preserve">​ </w:t>
            </w:r>
            <w:r>
              <w:rPr>
                <w:rStyle w:val="IndexLink"/>
              </w:rPr>
              <w:t>run ["Scriptname"]</w:t>
              <w:tab/>
              <w:t>41</w:t>
            </w:r>
          </w:hyperlink>
        </w:p>
        <w:p>
          <w:pPr>
            <w:pStyle w:val="Contents5"/>
            <w:tabs>
              <w:tab w:val="clear" w:pos="8840"/>
              <w:tab w:val="right" w:pos="9990" w:leader="dot"/>
            </w:tabs>
            <w:rPr/>
          </w:pPr>
          <w:hyperlink w:anchor="__RefHeading___Toc103_2315703034">
            <w:r>
              <w:rPr>
                <w:rStyle w:val="IndexLink"/>
              </w:rPr>
              <w:t xml:space="preserve">​ </w:t>
            </w:r>
            <w:r>
              <w:rPr>
                <w:rStyle w:val="IndexLink"/>
              </w:rPr>
              <w:t>Quit</w:t>
              <w:tab/>
              <w:t>41</w:t>
            </w:r>
          </w:hyperlink>
        </w:p>
        <w:p>
          <w:pPr>
            <w:pStyle w:val="Contents5"/>
            <w:tabs>
              <w:tab w:val="clear" w:pos="8840"/>
              <w:tab w:val="right" w:pos="9990" w:leader="dot"/>
            </w:tabs>
            <w:rPr/>
          </w:pPr>
          <w:hyperlink w:anchor="__RefHeading___Toc296_3411073610">
            <w:r>
              <w:rPr>
                <w:rStyle w:val="IndexLink"/>
              </w:rPr>
              <w:t xml:space="preserve">​ </w:t>
            </w:r>
            <w:r>
              <w:rPr>
                <w:rStyle w:val="IndexLink"/>
              </w:rPr>
              <w:t>alias text substitution of values before evaluation</w:t>
              <w:tab/>
              <w:t>42</w:t>
            </w:r>
          </w:hyperlink>
        </w:p>
        <w:p>
          <w:pPr>
            <w:pStyle w:val="Contents5"/>
            <w:tabs>
              <w:tab w:val="clear" w:pos="8840"/>
              <w:tab w:val="right" w:pos="9990" w:leader="dot"/>
            </w:tabs>
            <w:rPr/>
          </w:pPr>
          <w:hyperlink w:anchor="__RefHeading___Toc298_3411073610">
            <w:r>
              <w:rPr>
                <w:rStyle w:val="IndexLink"/>
              </w:rPr>
              <w:t xml:space="preserve">​ </w:t>
            </w:r>
            <w:r>
              <w:rPr>
                <w:rStyle w:val="IndexLink"/>
              </w:rPr>
              <w:t>compile or program &lt;Output Script Name&gt;</w:t>
              <w:tab/>
              <w:t>43</w:t>
            </w:r>
          </w:hyperlink>
        </w:p>
        <w:p>
          <w:pPr>
            <w:pStyle w:val="Contents5"/>
            <w:tabs>
              <w:tab w:val="clear" w:pos="8840"/>
              <w:tab w:val="right" w:pos="9990" w:leader="dot"/>
            </w:tabs>
            <w:rPr/>
          </w:pPr>
          <w:hyperlink w:anchor="__RefHeading___Toc300_3411073610">
            <w:r>
              <w:rPr>
                <w:rStyle w:val="IndexLink"/>
              </w:rPr>
              <w:t xml:space="preserve">​ </w:t>
            </w:r>
            <w:r>
              <w:rPr>
                <w:rStyle w:val="IndexLink"/>
              </w:rPr>
              <w:t>@GlobalVariableName(don't include $)</w:t>
              <w:tab/>
              <w:t>44</w:t>
            </w:r>
          </w:hyperlink>
        </w:p>
        <w:p>
          <w:pPr>
            <w:pStyle w:val="Contents5"/>
            <w:tabs>
              <w:tab w:val="clear" w:pos="8840"/>
              <w:tab w:val="right" w:pos="9990" w:leader="dot"/>
            </w:tabs>
            <w:rPr/>
          </w:pPr>
          <w:hyperlink w:anchor="__RefHeading___Toc87_3411073610">
            <w:r>
              <w:rPr>
                <w:rStyle w:val="IndexLink"/>
              </w:rPr>
              <w:t xml:space="preserve">​ </w:t>
            </w:r>
            <w:r>
              <w:rPr>
                <w:rStyle w:val="IndexLink"/>
              </w:rPr>
              <w:t>Parameters $0-$n and $#</w:t>
              <w:tab/>
              <w:t>44</w:t>
            </w:r>
          </w:hyperlink>
        </w:p>
        <w:p>
          <w:pPr>
            <w:pStyle w:val="Contents5"/>
            <w:tabs>
              <w:tab w:val="clear" w:pos="8840"/>
              <w:tab w:val="right" w:pos="9990" w:leader="dot"/>
            </w:tabs>
            <w:rPr/>
          </w:pPr>
          <w:hyperlink w:anchor="__RefHeading___Toc626_1004977946">
            <w:r>
              <w:rPr>
                <w:rStyle w:val="IndexLink"/>
              </w:rPr>
              <w:t xml:space="preserve">​ </w:t>
            </w:r>
            <w:r>
              <w:rPr>
                <w:rStyle w:val="IndexLink"/>
              </w:rPr>
              <w:t>Sub/Function/Procedure and Class/Structures</w:t>
              <w:tab/>
              <w:t>44</w:t>
            </w:r>
          </w:hyperlink>
        </w:p>
        <w:p>
          <w:pPr>
            <w:pStyle w:val="Contents5"/>
            <w:tabs>
              <w:tab w:val="clear" w:pos="8840"/>
              <w:tab w:val="right" w:pos="9990" w:leader="dot"/>
            </w:tabs>
            <w:rPr/>
          </w:pPr>
          <w:hyperlink w:anchor="__RefHeading___Toc194_297940400">
            <w:r>
              <w:rPr>
                <w:rStyle w:val="IndexLink"/>
              </w:rPr>
              <w:t xml:space="preserve">​ </w:t>
            </w:r>
            <w:r>
              <w:rPr>
                <w:rStyle w:val="IndexLink"/>
              </w:rPr>
              <w:t>Code Blocks Defined/Described</w:t>
              <w:tab/>
              <w:t>45</w:t>
            </w:r>
          </w:hyperlink>
        </w:p>
        <w:p>
          <w:pPr>
            <w:pStyle w:val="Contents5"/>
            <w:tabs>
              <w:tab w:val="clear" w:pos="8840"/>
              <w:tab w:val="right" w:pos="9990" w:leader="dot"/>
            </w:tabs>
            <w:rPr/>
          </w:pPr>
          <w:hyperlink w:anchor="__RefHeading___Toc105_2315703034">
            <w:r>
              <w:rPr>
                <w:rStyle w:val="IndexLink"/>
              </w:rPr>
              <w:t xml:space="preserve">​ </w:t>
            </w:r>
            <w:r>
              <w:rPr>
                <w:rStyle w:val="IndexLink"/>
              </w:rPr>
              <w:t>{ ... } or Lambda … end or Begin … End</w:t>
              <w:tab/>
              <w:t>46</w:t>
            </w:r>
          </w:hyperlink>
        </w:p>
        <w:p>
          <w:pPr>
            <w:pStyle w:val="Contents2"/>
            <w:tabs>
              <w:tab w:val="clear" w:pos="9689"/>
              <w:tab w:val="right" w:pos="9990" w:leader="dot"/>
            </w:tabs>
            <w:rPr/>
          </w:pPr>
          <w:hyperlink w:anchor="__RefHeading___Toc93_3411073610">
            <w:r>
              <w:rPr>
                <w:rStyle w:val="IndexLink"/>
              </w:rPr>
              <w:t xml:space="preserve">​ </w:t>
            </w:r>
            <w:r>
              <w:rPr>
                <w:rStyle w:val="IndexLink"/>
              </w:rPr>
              <w:t>Commands – Plugins from subs/class/struct Directories</w:t>
              <w:tab/>
              <w:t>47</w:t>
            </w:r>
          </w:hyperlink>
        </w:p>
        <w:p>
          <w:pPr>
            <w:pStyle w:val="Contents5"/>
            <w:tabs>
              <w:tab w:val="clear" w:pos="8840"/>
              <w:tab w:val="right" w:pos="9990" w:leader="dot"/>
            </w:tabs>
            <w:rPr/>
          </w:pPr>
          <w:hyperlink w:anchor="__RefHeading___Toc95_3411073610">
            <w:r>
              <w:rPr>
                <w:rStyle w:val="IndexLink"/>
              </w:rPr>
              <w:t xml:space="preserve">​ </w:t>
            </w:r>
            <w:r>
              <w:rPr>
                <w:rStyle w:val="IndexLink"/>
              </w:rPr>
              <w:t>cd directorypath - Change the current working directory</w:t>
              <w:tab/>
              <w:t>47</w:t>
            </w:r>
          </w:hyperlink>
        </w:p>
        <w:p>
          <w:pPr>
            <w:pStyle w:val="Contents5"/>
            <w:tabs>
              <w:tab w:val="clear" w:pos="8840"/>
              <w:tab w:val="right" w:pos="9990" w:leader="dot"/>
            </w:tabs>
            <w:rPr/>
          </w:pPr>
          <w:hyperlink w:anchor="__RefHeading___Toc97_3411073610">
            <w:r>
              <w:rPr>
                <w:rStyle w:val="IndexLink"/>
              </w:rPr>
              <w:t xml:space="preserve">​ </w:t>
            </w:r>
            <w:r>
              <w:rPr>
                <w:rStyle w:val="IndexLink"/>
              </w:rPr>
              <w:t>clear Clears the screen</w:t>
              <w:tab/>
              <w:t>47</w:t>
            </w:r>
          </w:hyperlink>
        </w:p>
        <w:p>
          <w:pPr>
            <w:pStyle w:val="Contents5"/>
            <w:tabs>
              <w:tab w:val="clear" w:pos="8840"/>
              <w:tab w:val="right" w:pos="9990" w:leader="dot"/>
            </w:tabs>
            <w:rPr/>
          </w:pPr>
          <w:hyperlink w:anchor="__RefHeading___Toc238_2829647683">
            <w:r>
              <w:rPr>
                <w:rStyle w:val="IndexLink"/>
              </w:rPr>
              <w:t xml:space="preserve">​ </w:t>
            </w:r>
            <w:r>
              <w:rPr>
                <w:rStyle w:val="IndexLink"/>
              </w:rPr>
              <w:t>clearclass Clears all classes and structures from the image</w:t>
              <w:tab/>
              <w:t>47</w:t>
            </w:r>
          </w:hyperlink>
        </w:p>
        <w:p>
          <w:pPr>
            <w:pStyle w:val="Contents5"/>
            <w:tabs>
              <w:tab w:val="clear" w:pos="8840"/>
              <w:tab w:val="right" w:pos="9990" w:leader="dot"/>
            </w:tabs>
            <w:rPr/>
          </w:pPr>
          <w:hyperlink w:anchor="__RefHeading___Toc99_3411073610">
            <w:r>
              <w:rPr>
                <w:rStyle w:val="IndexLink"/>
              </w:rPr>
              <w:t xml:space="preserve">​ </w:t>
            </w:r>
            <w:r>
              <w:rPr>
                <w:rStyle w:val="IndexLink"/>
              </w:rPr>
              <w:t>clearhist Clears the history of entered commands</w:t>
              <w:tab/>
              <w:t>47</w:t>
            </w:r>
          </w:hyperlink>
        </w:p>
        <w:p>
          <w:pPr>
            <w:pStyle w:val="Contents5"/>
            <w:tabs>
              <w:tab w:val="clear" w:pos="8840"/>
              <w:tab w:val="right" w:pos="9990" w:leader="dot"/>
            </w:tabs>
            <w:rPr/>
          </w:pPr>
          <w:hyperlink w:anchor="__RefHeading___Toc240_2829647683">
            <w:r>
              <w:rPr>
                <w:rStyle w:val="IndexLink"/>
              </w:rPr>
              <w:t xml:space="preserve">​ </w:t>
            </w:r>
            <w:r>
              <w:rPr>
                <w:rStyle w:val="IndexLink"/>
              </w:rPr>
              <w:t>clearsubs Clears all subs/functions/procedures from the image</w:t>
              <w:tab/>
              <w:t>47</w:t>
            </w:r>
          </w:hyperlink>
        </w:p>
        <w:p>
          <w:pPr>
            <w:pStyle w:val="Contents5"/>
            <w:tabs>
              <w:tab w:val="clear" w:pos="8840"/>
              <w:tab w:val="right" w:pos="9990" w:leader="dot"/>
            </w:tabs>
            <w:rPr/>
          </w:pPr>
          <w:hyperlink w:anchor="__RefHeading___Toc141_3697558090">
            <w:r>
              <w:rPr>
                <w:rStyle w:val="IndexLink"/>
              </w:rPr>
              <w:t xml:space="preserve">​ </w:t>
            </w:r>
            <w:r>
              <w:rPr>
                <w:rStyle w:val="IndexLink"/>
              </w:rPr>
              <w:t>clearvars Clears all user defined shell variables from memory</w:t>
              <w:tab/>
              <w:t>47</w:t>
            </w:r>
          </w:hyperlink>
        </w:p>
        <w:p>
          <w:pPr>
            <w:pStyle w:val="Contents5"/>
            <w:tabs>
              <w:tab w:val="clear" w:pos="8840"/>
              <w:tab w:val="right" w:pos="9990" w:leader="dot"/>
            </w:tabs>
            <w:rPr/>
          </w:pPr>
          <w:hyperlink w:anchor="__RefHeading___Toc242_2829647683">
            <w:r>
              <w:rPr>
                <w:rStyle w:val="IndexLink"/>
              </w:rPr>
              <w:t xml:space="preserve">​ </w:t>
            </w:r>
            <w:r>
              <w:rPr>
                <w:rStyle w:val="IndexLink"/>
              </w:rPr>
              <w:t>compload Loads a gambas3 component into the image</w:t>
              <w:tab/>
              <w:t>47</w:t>
            </w:r>
          </w:hyperlink>
        </w:p>
        <w:p>
          <w:pPr>
            <w:pStyle w:val="Contents5"/>
            <w:tabs>
              <w:tab w:val="clear" w:pos="8840"/>
              <w:tab w:val="right" w:pos="9990" w:leader="dot"/>
            </w:tabs>
            <w:rPr/>
          </w:pPr>
          <w:hyperlink w:anchor="__RefHeading___Toc101_3411073610">
            <w:r>
              <w:rPr>
                <w:rStyle w:val="IndexLink"/>
              </w:rPr>
              <w:t xml:space="preserve">​ </w:t>
            </w:r>
            <w:r>
              <w:rPr>
                <w:rStyle w:val="IndexLink"/>
              </w:rPr>
              <w:t>fprint Prints to a file the content of arrays or collections</w:t>
              <w:tab/>
              <w:t>47</w:t>
            </w:r>
          </w:hyperlink>
        </w:p>
        <w:p>
          <w:pPr>
            <w:pStyle w:val="Contents5"/>
            <w:tabs>
              <w:tab w:val="clear" w:pos="8840"/>
              <w:tab w:val="right" w:pos="9990" w:leader="dot"/>
            </w:tabs>
            <w:rPr/>
          </w:pPr>
          <w:hyperlink w:anchor="__RefHeading___Toc103_3411073610">
            <w:r>
              <w:rPr>
                <w:rStyle w:val="IndexLink"/>
              </w:rPr>
              <w:t xml:space="preserve">​ </w:t>
            </w:r>
            <w:r>
              <w:rPr>
                <w:rStyle w:val="IndexLink"/>
              </w:rPr>
              <w:t>getfile “FileName” Loads a binary copy of the file into a global variable</w:t>
              <w:tab/>
              <w:t>47</w:t>
            </w:r>
          </w:hyperlink>
        </w:p>
        <w:p>
          <w:pPr>
            <w:pStyle w:val="Contents5"/>
            <w:tabs>
              <w:tab w:val="clear" w:pos="8840"/>
              <w:tab w:val="right" w:pos="9990" w:leader="dot"/>
            </w:tabs>
            <w:rPr/>
          </w:pPr>
          <w:hyperlink w:anchor="__RefHeading___Toc105_3411073610">
            <w:r>
              <w:rPr>
                <w:rStyle w:val="IndexLink"/>
              </w:rPr>
              <w:t xml:space="preserve">​ </w:t>
            </w:r>
            <w:r>
              <w:rPr>
                <w:rStyle w:val="IndexLink"/>
              </w:rPr>
              <w:t>hist &lt;start at&gt;&lt;number of entries&gt; Prints a list input lines to the stdout</w:t>
              <w:tab/>
              <w:t>47</w:t>
            </w:r>
          </w:hyperlink>
        </w:p>
        <w:p>
          <w:pPr>
            <w:pStyle w:val="Contents5"/>
            <w:tabs>
              <w:tab w:val="clear" w:pos="8840"/>
              <w:tab w:val="right" w:pos="9990" w:leader="dot"/>
            </w:tabs>
            <w:rPr/>
          </w:pPr>
          <w:hyperlink w:anchor="__RefHeading___Toc168_2829647683">
            <w:r>
              <w:rPr>
                <w:rStyle w:val="IndexLink"/>
              </w:rPr>
              <w:t xml:space="preserve">​ </w:t>
            </w:r>
            <w:r>
              <w:rPr>
                <w:rStyle w:val="IndexLink"/>
              </w:rPr>
              <w:t>hh Lists the last 10 history entries only</w:t>
              <w:tab/>
              <w:t>48</w:t>
            </w:r>
          </w:hyperlink>
        </w:p>
        <w:p>
          <w:pPr>
            <w:pStyle w:val="Contents5"/>
            <w:tabs>
              <w:tab w:val="clear" w:pos="8840"/>
              <w:tab w:val="right" w:pos="9990" w:leader="dot"/>
            </w:tabs>
            <w:rPr/>
          </w:pPr>
          <w:hyperlink w:anchor="__RefHeading___Toc622_1004977946">
            <w:r>
              <w:rPr>
                <w:rStyle w:val="IndexLink"/>
              </w:rPr>
              <w:t xml:space="preserve">​ </w:t>
            </w:r>
            <w:r>
              <w:rPr>
                <w:rStyle w:val="IndexLink"/>
              </w:rPr>
              <w:t>jobs &lt; pid | ON |OFF &gt; Prints a list of current background jobs</w:t>
              <w:tab/>
              <w:t>48</w:t>
            </w:r>
          </w:hyperlink>
        </w:p>
        <w:p>
          <w:pPr>
            <w:pStyle w:val="Contents5"/>
            <w:tabs>
              <w:tab w:val="clear" w:pos="8840"/>
              <w:tab w:val="right" w:pos="9990" w:leader="dot"/>
            </w:tabs>
            <w:rPr/>
          </w:pPr>
          <w:hyperlink w:anchor="__RefHeading___Toc107_3411073610">
            <w:r>
              <w:rPr>
                <w:rStyle w:val="IndexLink"/>
              </w:rPr>
              <w:t xml:space="preserve">​ </w:t>
            </w:r>
            <w:r>
              <w:rPr>
                <w:rStyle w:val="IndexLink"/>
              </w:rPr>
              <w:t>lclass &lt;GlobalClassname&gt; - Prints a list of global classes.</w:t>
              <w:tab/>
              <w:t>48</w:t>
            </w:r>
          </w:hyperlink>
        </w:p>
        <w:p>
          <w:pPr>
            <w:pStyle w:val="Contents5"/>
            <w:tabs>
              <w:tab w:val="clear" w:pos="8840"/>
              <w:tab w:val="right" w:pos="9990" w:leader="dot"/>
            </w:tabs>
            <w:rPr/>
          </w:pPr>
          <w:hyperlink w:anchor="__RefHeading___Toc109_3411073610">
            <w:r>
              <w:rPr>
                <w:rStyle w:val="IndexLink"/>
              </w:rPr>
              <w:t xml:space="preserve">​ </w:t>
            </w:r>
            <w:r>
              <w:rPr>
                <w:rStyle w:val="IndexLink"/>
              </w:rPr>
              <w:t>lenv Prints the current environment for exec.</w:t>
              <w:tab/>
              <w:t>48</w:t>
            </w:r>
          </w:hyperlink>
        </w:p>
        <w:p>
          <w:pPr>
            <w:pStyle w:val="Contents5"/>
            <w:tabs>
              <w:tab w:val="clear" w:pos="8840"/>
              <w:tab w:val="right" w:pos="9990" w:leader="dot"/>
            </w:tabs>
            <w:rPr/>
          </w:pPr>
          <w:hyperlink w:anchor="__RefHeading___Toc192_3705831925">
            <w:r>
              <w:rPr>
                <w:rStyle w:val="IndexLink"/>
              </w:rPr>
              <w:t xml:space="preserve">​ </w:t>
            </w:r>
            <w:r>
              <w:rPr>
                <w:rStyle w:val="IndexLink"/>
              </w:rPr>
              <w:t>dbload &lt;"ImageFileName"&gt; Loads and uses a memory image from a file .</w:t>
              <w:tab/>
              <w:t>48</w:t>
            </w:r>
          </w:hyperlink>
        </w:p>
        <w:p>
          <w:pPr>
            <w:pStyle w:val="Contents5"/>
            <w:tabs>
              <w:tab w:val="clear" w:pos="8840"/>
              <w:tab w:val="right" w:pos="9990" w:leader="dot"/>
            </w:tabs>
            <w:rPr/>
          </w:pPr>
          <w:hyperlink w:anchor="__RefHeading___Toc170_2829647683">
            <w:r>
              <w:rPr>
                <w:rStyle w:val="IndexLink"/>
              </w:rPr>
              <w:t xml:space="preserve">​ </w:t>
            </w:r>
            <w:r>
              <w:rPr>
                <w:rStyle w:val="IndexLink"/>
              </w:rPr>
              <w:t>dbsave &lt;"ImageFileName"&gt; - Saves the current image to a file.</w:t>
              <w:tab/>
              <w:t>48</w:t>
            </w:r>
          </w:hyperlink>
        </w:p>
        <w:p>
          <w:pPr>
            <w:pStyle w:val="Contents5"/>
            <w:tabs>
              <w:tab w:val="clear" w:pos="8840"/>
              <w:tab w:val="right" w:pos="9990" w:leader="dot"/>
            </w:tabs>
            <w:rPr/>
          </w:pPr>
          <w:hyperlink w:anchor="__RefHeading___Toc113_3411073610">
            <w:r>
              <w:rPr>
                <w:rStyle w:val="IndexLink"/>
              </w:rPr>
              <w:t xml:space="preserve">​  </w:t>
            </w:r>
            <w:r>
              <w:rPr>
                <w:rStyle w:val="IndexLink"/>
              </w:rPr>
              <w:t>lprint Prints the content of arrays, collections, Object or Classes</w:t>
              <w:tab/>
              <w:t>49</w:t>
            </w:r>
          </w:hyperlink>
        </w:p>
        <w:p>
          <w:pPr>
            <w:pStyle w:val="Contents5"/>
            <w:tabs>
              <w:tab w:val="clear" w:pos="8840"/>
              <w:tab w:val="right" w:pos="9990" w:leader="dot"/>
            </w:tabs>
            <w:rPr/>
          </w:pPr>
          <w:hyperlink w:anchor="__RefHeading___Toc172_2829647683">
            <w:r>
              <w:rPr>
                <w:rStyle w:val="IndexLink"/>
              </w:rPr>
              <w:t xml:space="preserve">​ </w:t>
            </w:r>
            <w:r>
              <w:rPr>
                <w:rStyle w:val="IndexLink"/>
              </w:rPr>
              <w:t>fprint Prints the content of arrays, collections, Object or Classes to a file</w:t>
              <w:tab/>
              <w:t>49</w:t>
            </w:r>
          </w:hyperlink>
        </w:p>
        <w:p>
          <w:pPr>
            <w:pStyle w:val="Contents5"/>
            <w:tabs>
              <w:tab w:val="clear" w:pos="8840"/>
              <w:tab w:val="right" w:pos="9990" w:leader="dot"/>
            </w:tabs>
            <w:rPr/>
          </w:pPr>
          <w:hyperlink w:anchor="__RefHeading___Toc174_2829647683">
            <w:r>
              <w:rPr>
                <w:rStyle w:val="IndexLink"/>
              </w:rPr>
              <w:t xml:space="preserve">​ </w:t>
            </w:r>
            <w:r>
              <w:rPr>
                <w:rStyle w:val="IndexLink"/>
              </w:rPr>
              <w:t>lcompsub Lists all subs/functions compiled and loaded</w:t>
              <w:tab/>
              <w:t>49</w:t>
            </w:r>
          </w:hyperlink>
        </w:p>
        <w:p>
          <w:pPr>
            <w:pStyle w:val="Contents5"/>
            <w:tabs>
              <w:tab w:val="clear" w:pos="8840"/>
              <w:tab w:val="right" w:pos="9990" w:leader="dot"/>
            </w:tabs>
            <w:rPr/>
          </w:pPr>
          <w:hyperlink w:anchor="__RefHeading___Toc176_2829647683">
            <w:r>
              <w:rPr>
                <w:rStyle w:val="IndexLink"/>
              </w:rPr>
              <w:t xml:space="preserve">​ </w:t>
            </w:r>
            <w:r>
              <w:rPr>
                <w:rStyle w:val="IndexLink"/>
              </w:rPr>
              <w:t>lenv Lists the current environment</w:t>
              <w:tab/>
              <w:t>49</w:t>
            </w:r>
          </w:hyperlink>
        </w:p>
        <w:p>
          <w:pPr>
            <w:pStyle w:val="Contents5"/>
            <w:tabs>
              <w:tab w:val="clear" w:pos="8840"/>
              <w:tab w:val="right" w:pos="9990" w:leader="dot"/>
            </w:tabs>
            <w:rPr/>
          </w:pPr>
          <w:hyperlink w:anchor="__RefHeading___Toc178_2829647683">
            <w:r>
              <w:rPr>
                <w:rStyle w:val="IndexLink"/>
              </w:rPr>
              <w:t xml:space="preserve">​ </w:t>
            </w:r>
            <w:r>
              <w:rPr>
                <w:rStyle w:val="IndexLink"/>
              </w:rPr>
              <w:t>lnotify Lists the variables the current task is waiting to be notified on change</w:t>
              <w:tab/>
              <w:t>49</w:t>
            </w:r>
          </w:hyperlink>
        </w:p>
        <w:p>
          <w:pPr>
            <w:pStyle w:val="Contents5"/>
            <w:tabs>
              <w:tab w:val="clear" w:pos="8840"/>
              <w:tab w:val="right" w:pos="9990" w:leader="dot"/>
            </w:tabs>
            <w:rPr/>
          </w:pPr>
          <w:hyperlink w:anchor="__RefHeading___Toc115_3411073610">
            <w:r>
              <w:rPr>
                <w:rStyle w:val="IndexLink"/>
              </w:rPr>
              <w:t xml:space="preserve">​ </w:t>
            </w:r>
            <w:r>
              <w:rPr>
                <w:rStyle w:val="IndexLink"/>
              </w:rPr>
              <w:t>lsclasses Lists all the classes in the current environment</w:t>
              <w:tab/>
              <w:t>49</w:t>
            </w:r>
          </w:hyperlink>
        </w:p>
        <w:p>
          <w:pPr>
            <w:pStyle w:val="Contents5"/>
            <w:tabs>
              <w:tab w:val="clear" w:pos="8840"/>
              <w:tab w:val="right" w:pos="9990" w:leader="dot"/>
            </w:tabs>
            <w:rPr/>
          </w:pPr>
          <w:hyperlink w:anchor="__RefHeading___Toc117_3411073610">
            <w:r>
              <w:rPr>
                <w:rStyle w:val="IndexLink"/>
              </w:rPr>
              <w:t xml:space="preserve">​ </w:t>
            </w:r>
            <w:r>
              <w:rPr>
                <w:rStyle w:val="IndexLink"/>
              </w:rPr>
              <w:t>lsubs &lt;GlobalSubName&gt; - Prints a list of global functions, subs, procs</w:t>
              <w:tab/>
              <w:t>49</w:t>
            </w:r>
          </w:hyperlink>
        </w:p>
        <w:p>
          <w:pPr>
            <w:pStyle w:val="Contents5"/>
            <w:tabs>
              <w:tab w:val="clear" w:pos="8840"/>
              <w:tab w:val="right" w:pos="9990" w:leader="dot"/>
            </w:tabs>
            <w:rPr/>
          </w:pPr>
          <w:hyperlink w:anchor="__RefHeading___Toc119_3411073610">
            <w:r>
              <w:rPr>
                <w:rStyle w:val="IndexLink"/>
              </w:rPr>
              <w:t xml:space="preserve">​ </w:t>
            </w:r>
            <w:r>
              <w:rPr>
                <w:rStyle w:val="IndexLink"/>
              </w:rPr>
              <w:t>lvars &lt;$GlobalVarName&gt; - Lists all variables or specific variable with content</w:t>
              <w:tab/>
              <w:t>49</w:t>
            </w:r>
          </w:hyperlink>
        </w:p>
        <w:p>
          <w:pPr>
            <w:pStyle w:val="Contents5"/>
            <w:tabs>
              <w:tab w:val="clear" w:pos="8840"/>
              <w:tab w:val="right" w:pos="9990" w:leader="dot"/>
            </w:tabs>
            <w:rPr/>
          </w:pPr>
          <w:hyperlink w:anchor="__RefHeading___Toc123_3411073610">
            <w:r>
              <w:rPr>
                <w:rStyle w:val="IndexLink"/>
              </w:rPr>
              <w:t xml:space="preserve">​ </w:t>
            </w:r>
            <w:r>
              <w:rPr>
                <w:rStyle w:val="IndexLink"/>
              </w:rPr>
              <w:t>readto(GlobalVar as string) For next command redirects output to variable</w:t>
              <w:tab/>
              <w:t>50</w:t>
            </w:r>
          </w:hyperlink>
        </w:p>
        <w:p>
          <w:pPr>
            <w:pStyle w:val="Contents5"/>
            <w:tabs>
              <w:tab w:val="clear" w:pos="8840"/>
              <w:tab w:val="right" w:pos="9990" w:leader="dot"/>
            </w:tabs>
            <w:rPr/>
          </w:pPr>
          <w:hyperlink w:anchor="__RefHeading___Toc125_3411073610">
            <w:r>
              <w:rPr>
                <w:rStyle w:val="IndexLink"/>
              </w:rPr>
              <w:t xml:space="preserve">​ </w:t>
            </w:r>
            <w:r>
              <w:rPr>
                <w:rStyle w:val="IndexLink"/>
              </w:rPr>
              <w:t>resetdefaults Resets the system variables to their default value</w:t>
              <w:tab/>
              <w:t>50</w:t>
            </w:r>
          </w:hyperlink>
        </w:p>
        <w:p>
          <w:pPr>
            <w:pStyle w:val="Contents5"/>
            <w:tabs>
              <w:tab w:val="clear" w:pos="8840"/>
              <w:tab w:val="right" w:pos="9990" w:leader="dot"/>
            </w:tabs>
            <w:rPr/>
          </w:pPr>
          <w:hyperlink w:anchor="__RefHeading___Toc127_3411073610">
            <w:r>
              <w:rPr>
                <w:rStyle w:val="IndexLink"/>
              </w:rPr>
              <w:t xml:space="preserve">​ </w:t>
            </w:r>
            <w:r>
              <w:rPr>
                <w:rStyle w:val="IndexLink"/>
              </w:rPr>
              <w:t>resetenv Resets the current image to default</w:t>
              <w:tab/>
              <w:t>50</w:t>
            </w:r>
          </w:hyperlink>
        </w:p>
        <w:p>
          <w:pPr>
            <w:pStyle w:val="Contents5"/>
            <w:tabs>
              <w:tab w:val="clear" w:pos="8840"/>
              <w:tab w:val="right" w:pos="9990" w:leader="dot"/>
            </w:tabs>
            <w:rPr/>
          </w:pPr>
          <w:hyperlink w:anchor="__RefHeading___Toc244_2829647683">
            <w:r>
              <w:rPr>
                <w:rStyle w:val="IndexLink"/>
              </w:rPr>
              <w:t xml:space="preserve">​ </w:t>
            </w:r>
            <w:r>
              <w:rPr>
                <w:rStyle w:val="IndexLink"/>
              </w:rPr>
              <w:t>savesubs Saves all or some of the subs in memory to the ~/vars/subs directory.</w:t>
              <w:tab/>
              <w:t>50</w:t>
            </w:r>
          </w:hyperlink>
        </w:p>
        <w:p>
          <w:pPr>
            <w:pStyle w:val="Contents5"/>
            <w:tabs>
              <w:tab w:val="clear" w:pos="8840"/>
              <w:tab w:val="right" w:pos="9990" w:leader="dot"/>
            </w:tabs>
            <w:rPr/>
          </w:pPr>
          <w:hyperlink w:anchor="__RefHeading___Toc246_2829647683">
            <w:r>
              <w:rPr>
                <w:rStyle w:val="IndexLink"/>
              </w:rPr>
              <w:t xml:space="preserve">​ </w:t>
            </w:r>
            <w:r>
              <w:rPr>
                <w:rStyle w:val="IndexLink"/>
              </w:rPr>
              <w:t>saveclasses Saves all/some of the classes to ~/vars/class or ~/vars/struct directories</w:t>
              <w:tab/>
              <w:t>50</w:t>
            </w:r>
          </w:hyperlink>
        </w:p>
        <w:p>
          <w:pPr>
            <w:pStyle w:val="Contents5"/>
            <w:tabs>
              <w:tab w:val="clear" w:pos="8840"/>
              <w:tab w:val="right" w:pos="9990" w:leader="dot"/>
            </w:tabs>
            <w:rPr/>
          </w:pPr>
          <w:hyperlink w:anchor="__RefHeading___Toc131_3411073610">
            <w:r>
              <w:rPr>
                <w:rStyle w:val="IndexLink"/>
              </w:rPr>
              <w:t xml:space="preserve">​ </w:t>
            </w:r>
            <w:r>
              <w:rPr>
                <w:rStyle w:val="IndexLink"/>
              </w:rPr>
              <w:t>traceoff Turns off shell command tracing.</w:t>
              <w:tab/>
              <w:t>50</w:t>
            </w:r>
          </w:hyperlink>
        </w:p>
        <w:p>
          <w:pPr>
            <w:pStyle w:val="Contents5"/>
            <w:tabs>
              <w:tab w:val="clear" w:pos="8840"/>
              <w:tab w:val="right" w:pos="9990" w:leader="dot"/>
            </w:tabs>
            <w:rPr/>
          </w:pPr>
          <w:hyperlink w:anchor="__RefHeading___Toc133_3411073610">
            <w:r>
              <w:rPr>
                <w:rStyle w:val="IndexLink"/>
              </w:rPr>
              <w:t xml:space="preserve">​ </w:t>
            </w:r>
            <w:r>
              <w:rPr>
                <w:rStyle w:val="IndexLink"/>
              </w:rPr>
              <w:t>traceon Turns on shell command tracing.</w:t>
              <w:tab/>
              <w:t>50</w:t>
            </w:r>
          </w:hyperlink>
        </w:p>
        <w:p>
          <w:pPr>
            <w:pStyle w:val="Contents5"/>
            <w:tabs>
              <w:tab w:val="clear" w:pos="8840"/>
              <w:tab w:val="right" w:pos="9990" w:leader="dot"/>
            </w:tabs>
            <w:rPr/>
          </w:pPr>
          <w:hyperlink w:anchor="__RefHeading___Toc135_3411073610">
            <w:r>
              <w:rPr>
                <w:rStyle w:val="IndexLink"/>
              </w:rPr>
              <w:t xml:space="preserve">​ </w:t>
            </w:r>
            <w:r>
              <w:rPr>
                <w:rStyle w:val="IndexLink"/>
              </w:rPr>
              <w:t>vardel “$globalvar” - Deletes a global variable/Sub/Class/Struct.</w:t>
              <w:tab/>
              <w:t>50</w:t>
            </w:r>
          </w:hyperlink>
        </w:p>
        <w:p>
          <w:pPr>
            <w:pStyle w:val="Contents5"/>
            <w:tabs>
              <w:tab w:val="clear" w:pos="8840"/>
              <w:tab w:val="right" w:pos="9990" w:leader="dot"/>
            </w:tabs>
            <w:rPr/>
          </w:pPr>
          <w:hyperlink w:anchor="__RefHeading___Toc107_2315703034">
            <w:r>
              <w:rPr>
                <w:rStyle w:val="IndexLink"/>
              </w:rPr>
              <w:t xml:space="preserve">​ </w:t>
            </w:r>
            <w:r>
              <w:rPr>
                <w:rStyle w:val="IndexLink"/>
              </w:rPr>
              <w:t>varread $GlobalVarName &lt;"filename"&gt; - Reads a global variable value from a file&gt; .&amp;&amp;</w:t>
              <w:tab/>
              <w:t>51</w:t>
            </w:r>
          </w:hyperlink>
        </w:p>
        <w:p>
          <w:pPr>
            <w:pStyle w:val="Contents5"/>
            <w:tabs>
              <w:tab w:val="clear" w:pos="8840"/>
              <w:tab w:val="right" w:pos="9990" w:leader="dot"/>
            </w:tabs>
            <w:rPr/>
          </w:pPr>
          <w:hyperlink w:anchor="__RefHeading___Toc248_2829647683">
            <w:r>
              <w:rPr>
                <w:rStyle w:val="IndexLink"/>
              </w:rPr>
              <w:t xml:space="preserve">​ </w:t>
            </w:r>
            <w:r>
              <w:rPr>
                <w:rStyle w:val="IndexLink"/>
              </w:rPr>
              <w:t>varrd Reads a list of global variables from their default filenames.</w:t>
              <w:tab/>
              <w:t>51</w:t>
            </w:r>
          </w:hyperlink>
        </w:p>
        <w:p>
          <w:pPr>
            <w:pStyle w:val="Contents5"/>
            <w:tabs>
              <w:tab w:val="clear" w:pos="8840"/>
              <w:tab w:val="right" w:pos="9990" w:leader="dot"/>
            </w:tabs>
            <w:rPr/>
          </w:pPr>
          <w:hyperlink w:anchor="__RefHeading___Toc109_2315703034">
            <w:r>
              <w:rPr>
                <w:rStyle w:val="IndexLink"/>
              </w:rPr>
              <w:t xml:space="preserve">​ </w:t>
            </w:r>
            <w:r>
              <w:rPr>
                <w:rStyle w:val="IndexLink"/>
              </w:rPr>
              <w:t>varstat varname display&lt;true|false&gt; - Displays info about a variable.</w:t>
              <w:tab/>
              <w:t>51</w:t>
            </w:r>
          </w:hyperlink>
        </w:p>
        <w:p>
          <w:pPr>
            <w:pStyle w:val="Contents5"/>
            <w:tabs>
              <w:tab w:val="clear" w:pos="8840"/>
              <w:tab w:val="right" w:pos="9990" w:leader="dot"/>
            </w:tabs>
            <w:rPr/>
          </w:pPr>
          <w:hyperlink w:anchor="__RefHeading___Toc141_3411073610">
            <w:r>
              <w:rPr>
                <w:rStyle w:val="IndexLink"/>
              </w:rPr>
              <w:t xml:space="preserve">​ </w:t>
            </w:r>
            <w:r>
              <w:rPr>
                <w:rStyle w:val="IndexLink"/>
              </w:rPr>
              <w:t>varwrite $GlobalVarName &lt;"filename"&gt; - Writes a global variable value to a file.</w:t>
              <w:tab/>
              <w:t>51</w:t>
            </w:r>
          </w:hyperlink>
        </w:p>
        <w:p>
          <w:pPr>
            <w:pStyle w:val="Contents5"/>
            <w:tabs>
              <w:tab w:val="clear" w:pos="8840"/>
              <w:tab w:val="right" w:pos="9990" w:leader="dot"/>
            </w:tabs>
            <w:rPr/>
          </w:pPr>
          <w:hyperlink w:anchor="__RefHeading___Toc250_2829647683">
            <w:r>
              <w:rPr>
                <w:rStyle w:val="IndexLink"/>
              </w:rPr>
              <w:t xml:space="preserve">​ </w:t>
            </w:r>
            <w:r>
              <w:rPr>
                <w:rStyle w:val="IndexLink"/>
              </w:rPr>
              <w:t>varwr Writes a list of global variables to their default files names.</w:t>
              <w:tab/>
              <w:t>51</w:t>
            </w:r>
          </w:hyperlink>
        </w:p>
        <w:p>
          <w:pPr>
            <w:pStyle w:val="Contents2"/>
            <w:tabs>
              <w:tab w:val="clear" w:pos="9689"/>
              <w:tab w:val="right" w:pos="9990" w:leader="dot"/>
            </w:tabs>
            <w:rPr/>
          </w:pPr>
          <w:hyperlink w:anchor="__RefHeading___Toc188_2829647683">
            <w:r>
              <w:rPr>
                <w:rStyle w:val="IndexLink"/>
              </w:rPr>
              <w:t xml:space="preserve">​ </w:t>
            </w:r>
            <w:r>
              <w:rPr>
                <w:rStyle w:val="IndexLink"/>
              </w:rPr>
              <w:t>Job control</w:t>
              <w:tab/>
              <w:t>52</w:t>
            </w:r>
          </w:hyperlink>
        </w:p>
        <w:p>
          <w:pPr>
            <w:pStyle w:val="Contents9"/>
            <w:tabs>
              <w:tab w:val="clear" w:pos="7708"/>
              <w:tab w:val="right" w:pos="9990" w:leader="dot"/>
            </w:tabs>
            <w:rPr/>
          </w:pPr>
          <w:hyperlink w:anchor="__RefHeading___Toc252_2829647683">
            <w:r>
              <w:rPr>
                <w:rStyle w:val="IndexLink"/>
              </w:rPr>
              <w:t xml:space="preserve">​ </w:t>
            </w:r>
            <w:r>
              <w:rPr>
                <w:rStyle w:val="IndexLink"/>
              </w:rPr>
              <w:t>jobs on Turns on the job control and recording</w:t>
              <w:tab/>
              <w:t>52</w:t>
            </w:r>
          </w:hyperlink>
        </w:p>
        <w:p>
          <w:pPr>
            <w:pStyle w:val="Contents9"/>
            <w:tabs>
              <w:tab w:val="clear" w:pos="7708"/>
              <w:tab w:val="right" w:pos="9990" w:leader="dot"/>
            </w:tabs>
            <w:rPr/>
          </w:pPr>
          <w:hyperlink w:anchor="__RefHeading___Toc254_2829647683">
            <w:r>
              <w:rPr>
                <w:rStyle w:val="IndexLink"/>
              </w:rPr>
              <w:t xml:space="preserve">​ </w:t>
            </w:r>
            <w:r>
              <w:rPr>
                <w:rStyle w:val="IndexLink"/>
              </w:rPr>
              <w:t>jobs off Turns off the job control and recording</w:t>
              <w:tab/>
              <w:t>52</w:t>
            </w:r>
          </w:hyperlink>
        </w:p>
        <w:p>
          <w:pPr>
            <w:pStyle w:val="Contents9"/>
            <w:tabs>
              <w:tab w:val="clear" w:pos="7708"/>
              <w:tab w:val="right" w:pos="9990" w:leader="dot"/>
            </w:tabs>
            <w:rPr/>
          </w:pPr>
          <w:hyperlink w:anchor="__RefHeading___Toc256_2829647683">
            <w:r>
              <w:rPr>
                <w:rStyle w:val="IndexLink"/>
              </w:rPr>
              <w:t xml:space="preserve">​ </w:t>
            </w:r>
            <w:r>
              <w:rPr>
                <w:rStyle w:val="IndexLink"/>
              </w:rPr>
              <w:t>jobs pid Lists the current state of the job with pid(process id)</w:t>
              <w:tab/>
              <w:t>52</w:t>
            </w:r>
          </w:hyperlink>
        </w:p>
        <w:p>
          <w:pPr>
            <w:pStyle w:val="Contents9"/>
            <w:tabs>
              <w:tab w:val="clear" w:pos="7708"/>
              <w:tab w:val="right" w:pos="9990" w:leader="dot"/>
            </w:tabs>
            <w:rPr/>
          </w:pPr>
          <w:hyperlink w:anchor="__RefHeading___Toc258_2829647683">
            <w:r>
              <w:rPr>
                <w:rStyle w:val="IndexLink"/>
              </w:rPr>
              <w:t xml:space="preserve">​ </w:t>
            </w:r>
            <w:r>
              <w:rPr>
                <w:rStyle w:val="IndexLink"/>
              </w:rPr>
              <w:t>jobs By its self lists all terminated, running, suspended background jobs.</w:t>
              <w:tab/>
              <w:t>52</w:t>
            </w:r>
          </w:hyperlink>
        </w:p>
        <w:p>
          <w:pPr>
            <w:pStyle w:val="Contents2"/>
            <w:tabs>
              <w:tab w:val="clear" w:pos="9689"/>
              <w:tab w:val="right" w:pos="9990" w:leader="dot"/>
            </w:tabs>
            <w:rPr/>
          </w:pPr>
          <w:hyperlink w:anchor="__RefHeading___Toc148_3673232024">
            <w:r>
              <w:rPr>
                <w:rStyle w:val="IndexLink"/>
              </w:rPr>
              <w:t xml:space="preserve">​ </w:t>
            </w:r>
            <w:r>
              <w:rPr>
                <w:rStyle w:val="IndexLink"/>
              </w:rPr>
              <w:t>Sample Functions for Pipe Fitting</w:t>
              <w:tab/>
              <w:t>53</w:t>
            </w:r>
          </w:hyperlink>
        </w:p>
        <w:p>
          <w:pPr>
            <w:pStyle w:val="Contents6"/>
            <w:tabs>
              <w:tab w:val="clear" w:pos="8557"/>
              <w:tab w:val="right" w:pos="9990" w:leader="dot"/>
            </w:tabs>
            <w:rPr/>
          </w:pPr>
          <w:hyperlink w:anchor="__RefHeading___Toc306_3411073610">
            <w:r>
              <w:rPr>
                <w:rStyle w:val="IndexLink"/>
              </w:rPr>
              <w:t xml:space="preserve">​ </w:t>
            </w:r>
            <w:r>
              <w:rPr>
                <w:rStyle w:val="IndexLink"/>
              </w:rPr>
              <w:t>Sub filter() ' this is a simple filter to do upper to lower case</w:t>
              <w:tab/>
              <w:t>53</w:t>
            </w:r>
          </w:hyperlink>
        </w:p>
        <w:p>
          <w:pPr>
            <w:pStyle w:val="Contents6"/>
            <w:tabs>
              <w:tab w:val="clear" w:pos="8557"/>
              <w:tab w:val="right" w:pos="9990" w:leader="dot"/>
            </w:tabs>
            <w:rPr/>
          </w:pPr>
          <w:hyperlink w:anchor="__RefHeading___Toc308_3411073610">
            <w:r>
              <w:rPr>
                <w:rStyle w:val="IndexLink"/>
              </w:rPr>
              <w:t xml:space="preserve">​ </w:t>
            </w:r>
            <w:r>
              <w:rPr>
                <w:rStyle w:val="IndexLink"/>
              </w:rPr>
              <w:t>Sub injector(num as integer) Simple Example of a Data Injector</w:t>
              <w:tab/>
              <w:t>53</w:t>
            </w:r>
          </w:hyperlink>
        </w:p>
        <w:p>
          <w:pPr>
            <w:pStyle w:val="Contents6"/>
            <w:tabs>
              <w:tab w:val="clear" w:pos="8557"/>
              <w:tab w:val="right" w:pos="9990" w:leader="dot"/>
            </w:tabs>
            <w:rPr/>
          </w:pPr>
          <w:hyperlink w:anchor="__RefHeading___Toc310_3411073610">
            <w:r>
              <w:rPr>
                <w:rStyle w:val="IndexLink"/>
              </w:rPr>
              <w:t xml:space="preserve">​ </w:t>
            </w:r>
            <w:r>
              <w:rPr>
                <w:rStyle w:val="IndexLink"/>
              </w:rPr>
              <w:t>Sub Sink() ' simple example of a data sink receiver</w:t>
              <w:tab/>
              <w:t>54</w:t>
            </w:r>
          </w:hyperlink>
        </w:p>
        <w:p>
          <w:pPr>
            <w:pStyle w:val="Contents2"/>
            <w:tabs>
              <w:tab w:val="clear" w:pos="9689"/>
              <w:tab w:val="right" w:pos="9990" w:leader="dot"/>
            </w:tabs>
            <w:rPr/>
          </w:pPr>
          <w:hyperlink w:anchor="__RefHeading___Toc150_3673232024">
            <w:r>
              <w:rPr>
                <w:rStyle w:val="IndexLink"/>
              </w:rPr>
              <w:t xml:space="preserve">​ </w:t>
            </w:r>
            <w:r>
              <w:rPr>
                <w:rStyle w:val="IndexLink"/>
              </w:rPr>
              <w:t>Sample Functions for Stream Redirection</w:t>
              <w:tab/>
              <w:t>55</w:t>
            </w:r>
          </w:hyperlink>
        </w:p>
        <w:p>
          <w:pPr>
            <w:pStyle w:val="Contents6"/>
            <w:tabs>
              <w:tab w:val="clear" w:pos="8557"/>
              <w:tab w:val="right" w:pos="9990" w:leader="dot"/>
            </w:tabs>
            <w:rPr/>
          </w:pPr>
          <w:hyperlink w:anchor="__RefHeading___Toc152_3673232024">
            <w:r>
              <w:rPr>
                <w:rStyle w:val="IndexLink"/>
              </w:rPr>
              <w:t xml:space="preserve">​ </w:t>
            </w:r>
            <w:r>
              <w:rPr>
                <w:rStyle w:val="IndexLink"/>
              </w:rPr>
              <w:t>Sub DataSink(Data as string) ‘ example output data redirection sink</w:t>
              <w:tab/>
              <w:t>55</w:t>
            </w:r>
          </w:hyperlink>
        </w:p>
        <w:p>
          <w:pPr>
            <w:pStyle w:val="Contents6"/>
            <w:tabs>
              <w:tab w:val="clear" w:pos="8557"/>
              <w:tab w:val="right" w:pos="9990" w:leader="dot"/>
            </w:tabs>
            <w:rPr/>
          </w:pPr>
          <w:hyperlink w:anchor="__RefHeading___Toc154_3673232024">
            <w:r>
              <w:rPr>
                <w:rStyle w:val="IndexLink"/>
              </w:rPr>
              <w:t xml:space="preserve">​ </w:t>
            </w:r>
            <w:r>
              <w:rPr>
                <w:rStyle w:val="IndexLink"/>
              </w:rPr>
              <w:t>Sub DataSource(filename as string) as string ‘ example input redirection source</w:t>
              <w:tab/>
              <w:t>55</w:t>
            </w:r>
          </w:hyperlink>
          <w:r>
            <w:rPr>
              <w:rStyle w:val="IndexLink"/>
            </w:rPr>
            <w:fldChar w:fldCharType="end"/>
          </w:r>
        </w:p>
      </w:sdtContent>
    </w:sdt>
    <w:p>
      <w:pPr>
        <w:pStyle w:val="Normal"/>
        <w:spacing w:lineRule="auto" w:line="276"/>
        <w:rPr/>
      </w:pPr>
      <w:r>
        <w:rPr/>
      </w:r>
      <w:r>
        <w:br w:type="page"/>
      </w:r>
    </w:p>
    <w:p>
      <w:pPr>
        <w:pStyle w:val="Heading1"/>
        <w:numPr>
          <w:ilvl w:val="0"/>
          <w:numId w:val="2"/>
        </w:numPr>
        <w:spacing w:lineRule="auto" w:line="276"/>
        <w:rPr/>
      </w:pPr>
      <w:bookmarkStart w:id="0" w:name="__RefHeading___Toc209_2876409098"/>
      <w:bookmarkEnd w:id="0"/>
      <w:r>
        <w:rPr/>
        <w:t>Introduction</w:t>
      </w:r>
    </w:p>
    <w:p>
      <w:pPr>
        <w:pStyle w:val="Normal"/>
        <w:spacing w:lineRule="auto" w:line="276"/>
        <w:rPr/>
      </w:pPr>
      <w:r>
        <w:rPr/>
        <w:tab/>
        <w:t>Gambas Shell(</w:t>
      </w:r>
      <w:r>
        <w:rPr>
          <w:b/>
          <w:bCs/>
        </w:rPr>
        <w:t>gsh</w:t>
      </w:r>
      <w:r>
        <w:rPr/>
        <w:t>) is a general purpose command line interpreter that executes commands entered from the standard input or from a file much like bash or sh. It can be used for interactive terminal sessions or job control. The major difference is in the use of the complete Gambas3 Basic syntax with a few exceptions that were required to try</w:t>
      </w:r>
      <w:del w:id="0" w:author="Patti " w:date="2021-01-24T10:50:00Z">
        <w:r>
          <w:rPr/>
          <w:delText xml:space="preserve"> and </w:delText>
        </w:r>
      </w:del>
      <w:moveTo w:id="1" w:author="Patti " w:date="2021-01-24T10:50:00Z">
        <w:r>
          <w:rPr/>
          <w:t xml:space="preserve"> to </w:t>
        </w:r>
      </w:moveTo>
      <w:r>
        <w:rPr/>
        <w:t xml:space="preserve">add some Posix compliance.  One of the important features </w:t>
      </w:r>
      <w:del w:id="2" w:author="Patti " w:date="2021-01-24T10:50:00Z">
        <w:r>
          <w:rPr/>
          <w:delText xml:space="preserve"> </w:delText>
        </w:r>
      </w:del>
      <w:r>
        <w:rPr/>
        <w:t xml:space="preserve">is the ability to share and synchronize data between running processes and to store the state and environment between invocations. </w:t>
      </w:r>
      <w:r>
        <w:rPr>
          <w:b/>
          <w:bCs/>
        </w:rPr>
        <w:t>gsh</w:t>
      </w:r>
      <w:r>
        <w:rPr/>
        <w:t xml:space="preserve"> simplifies shell script development with the simple yet powerful and consistent syntax provided by the Gambas3 language. </w:t>
      </w:r>
    </w:p>
    <w:p>
      <w:pPr>
        <w:pStyle w:val="Normal"/>
        <w:spacing w:lineRule="auto" w:line="276"/>
        <w:rPr/>
      </w:pPr>
      <w:r>
        <w:rPr/>
      </w:r>
    </w:p>
    <w:p>
      <w:pPr>
        <w:pStyle w:val="Normal"/>
        <w:spacing w:lineRule="auto" w:line="276"/>
        <w:rPr/>
      </w:pPr>
      <w:r>
        <w:rPr/>
        <w:tab/>
      </w:r>
      <w:r>
        <w:rPr>
          <w:b/>
          <w:bCs/>
        </w:rPr>
        <w:t>Gsh</w:t>
      </w:r>
      <w:r>
        <w:rPr/>
        <w:t xml:space="preserve"> is not a Posix compliant shell. Of course it can be used to run Posix compliant scripts through the command line. But natively gsh uses Gambs3 syntax and constructs.</w:t>
      </w:r>
    </w:p>
    <w:p>
      <w:pPr>
        <w:pStyle w:val="Normal"/>
        <w:spacing w:lineRule="auto" w:line="276"/>
        <w:rPr/>
      </w:pPr>
      <w:r>
        <w:rPr/>
      </w:r>
    </w:p>
    <w:p>
      <w:pPr>
        <w:pStyle w:val="Normal"/>
        <w:spacing w:lineRule="auto" w:line="276"/>
        <w:rPr/>
      </w:pPr>
      <w:r>
        <w:rPr/>
        <w:tab/>
        <w:t xml:space="preserve">For Gambas users - </w:t>
      </w:r>
      <w:r>
        <w:rPr>
          <w:b/>
          <w:bCs/>
        </w:rPr>
        <w:t>gsh</w:t>
      </w:r>
      <w:r>
        <w:rPr/>
        <w:t xml:space="preserve"> required Gambas 3.15.2 or greater be installed as its base Gambas3 . </w:t>
      </w:r>
      <w:r>
        <w:rPr>
          <w:b/>
          <w:bCs/>
        </w:rPr>
        <w:t>gsh</w:t>
      </w:r>
      <w:r>
        <w:rPr/>
        <w:t xml:space="preserve">  requires a few Gambas3 modules</w:t>
      </w:r>
      <w:r>
        <w:rPr>
          <w:b/>
          <w:bCs/>
        </w:rPr>
        <w:t xml:space="preserve"> gambas3-runtime</w:t>
      </w:r>
      <w:r>
        <w:rPr/>
        <w:t xml:space="preserve">, </w:t>
      </w:r>
      <w:r>
        <w:rPr>
          <w:b/>
          <w:bCs/>
        </w:rPr>
        <w:t>gambas3-scripter</w:t>
      </w:r>
      <w:r>
        <w:rPr/>
        <w:t xml:space="preserve">, </w:t>
      </w:r>
      <w:r>
        <w:rPr>
          <w:b/>
          <w:bCs/>
        </w:rPr>
        <w:t>gambas3-eval-highlight.</w:t>
      </w:r>
      <w:r>
        <w:rPr/>
        <w:t xml:space="preserve"> </w:t>
      </w:r>
    </w:p>
    <w:p>
      <w:pPr>
        <w:pStyle w:val="Normal"/>
        <w:spacing w:lineRule="auto" w:line="276"/>
        <w:rPr/>
      </w:pPr>
      <w:r>
        <w:rPr/>
      </w:r>
    </w:p>
    <w:p>
      <w:pPr>
        <w:pStyle w:val="Normal"/>
        <w:spacing w:lineRule="auto" w:line="276"/>
        <w:rPr/>
      </w:pPr>
      <w:r>
        <w:rPr/>
        <w:tab/>
        <w:t xml:space="preserve">Some of the notable extensions to </w:t>
      </w:r>
      <w:del w:id="3" w:author="Patti " w:date="2021-01-24T10:51:00Z">
        <w:r>
          <w:rPr/>
          <w:delText xml:space="preserve"> </w:delText>
        </w:r>
      </w:del>
      <w:r>
        <w:rPr/>
        <w:t>Gambas3 syntax is the linux cli app interface which</w:t>
      </w:r>
      <w:ins w:id="4" w:author="Patti " w:date="2021-01-24T10:52:00Z">
        <w:r>
          <w:rPr/>
          <w:t>,</w:t>
        </w:r>
      </w:ins>
      <w:r>
        <w:rPr/>
        <w:t xml:space="preserve"> on top of the expected forms of redirection</w:t>
      </w:r>
      <w:ins w:id="5" w:author="Patti " w:date="2021-01-24T10:52:00Z">
        <w:r>
          <w:rPr/>
          <w:t>,</w:t>
        </w:r>
      </w:ins>
      <w:r>
        <w:rPr/>
        <w:t xml:space="preserve"> allows data to be redirected to and from user defined Gambas3 variables and functions.  Gambas</w:t>
      </w:r>
      <w:del w:id="6" w:author="Patti " w:date="2021-01-24T10:52:00Z">
        <w:r>
          <w:rPr/>
          <w:delText xml:space="preserve"> </w:delText>
        </w:r>
      </w:del>
      <w:ins w:id="7" w:author="Patti " w:date="2021-01-24T10:52:00Z">
        <w:r>
          <w:rPr/>
          <w:t>-</w:t>
        </w:r>
      </w:ins>
      <w:r>
        <w:rPr/>
        <w:t>user</w:t>
      </w:r>
      <w:del w:id="8" w:author="Patti " w:date="2021-01-24T10:52:00Z">
        <w:r>
          <w:rPr/>
          <w:delText xml:space="preserve"> </w:delText>
        </w:r>
      </w:del>
      <w:ins w:id="9" w:author="Patti " w:date="2021-01-24T10:52:00Z">
        <w:r>
          <w:rPr/>
          <w:t>-</w:t>
        </w:r>
      </w:ins>
      <w:r>
        <w:rPr/>
        <w:t xml:space="preserve">defined subroutines and functions may be the target of piped input or output.  </w:t>
      </w:r>
    </w:p>
    <w:p>
      <w:pPr>
        <w:pStyle w:val="Normal"/>
        <w:spacing w:lineRule="auto" w:line="276"/>
        <w:rPr/>
      </w:pPr>
      <w:r>
        <w:rPr/>
      </w:r>
    </w:p>
    <w:p>
      <w:pPr>
        <w:pStyle w:val="Normal"/>
        <w:spacing w:lineRule="auto" w:line="276"/>
        <w:rPr/>
      </w:pPr>
      <w:r>
        <w:rPr/>
        <w:tab/>
        <w:t>An in-memory database is utilized throughout the shell to store persistent values and uses the dollar sign variable name($varname) notation throughout scripts and interactive sessions. This is important to understand as gsh compiles and executes blocks of code as they are completed from the command line or read from a gsh script file. Only global variables persist between code blocks.</w:t>
      </w:r>
    </w:p>
    <w:p>
      <w:pPr>
        <w:pStyle w:val="Normal"/>
        <w:spacing w:lineRule="auto" w:line="276"/>
        <w:rPr/>
      </w:pPr>
      <w:r>
        <w:rPr/>
      </w:r>
    </w:p>
    <w:p>
      <w:pPr>
        <w:pStyle w:val="Normal"/>
        <w:spacing w:lineRule="auto" w:line="276"/>
        <w:rPr/>
      </w:pPr>
      <w:r>
        <w:rPr/>
        <w:tab/>
        <w:t xml:space="preserve">Code blocks are defined as any statement or statements </w:t>
      </w:r>
      <w:del w:id="10" w:author="Patti " w:date="2021-01-24T10:53:00Z">
        <w:r>
          <w:rPr/>
          <w:delText xml:space="preserve"> </w:delText>
        </w:r>
      </w:del>
      <w:r>
        <w:rPr/>
        <w:t xml:space="preserve">containing Gambas syntax blocks as examples for-next, if-endif </w:t>
      </w:r>
      <w:del w:id="11" w:author="Patti " w:date="2021-01-24T10:53:00Z">
        <w:r>
          <w:rPr/>
          <w:delText xml:space="preserve"> </w:delText>
        </w:r>
      </w:del>
      <w:r>
        <w:rPr/>
        <w:t>etc. A single line is also considered a complete code block for execution.</w:t>
      </w:r>
    </w:p>
    <w:p>
      <w:pPr>
        <w:pStyle w:val="Normal"/>
        <w:spacing w:lineRule="auto" w:line="276"/>
        <w:rPr/>
      </w:pPr>
      <w:r>
        <w:rPr/>
        <w:t>To allow more complex command sequences to be entered for one time</w:t>
      </w:r>
      <w:ins w:id="12" w:author="Patti " w:date="2021-01-24T10:55:00Z">
        <w:r>
          <w:rPr/>
          <w:t>,</w:t>
        </w:r>
      </w:ins>
      <w:r>
        <w:rPr/>
        <w:t xml:space="preserve"> use lambda-end or Begin-end notation </w:t>
      </w:r>
      <w:del w:id="13" w:author="Patti " w:date="2021-01-24T10:54:00Z">
        <w:r>
          <w:rPr/>
          <w:delText>has</w:delText>
        </w:r>
      </w:del>
      <w:ins w:id="14" w:author="Patti " w:date="2021-01-24T10:54:00Z">
        <w:r>
          <w:rPr>
            <w:rFonts w:eastAsia="Noto Sans CJK SC" w:cs="Lohit Devanagari"/>
            <w:color w:val="auto"/>
            <w:kern w:val="2"/>
            <w:sz w:val="24"/>
            <w:szCs w:val="24"/>
            <w:lang w:val="en-US" w:eastAsia="zh-CN" w:bidi="hi-IN"/>
          </w:rPr>
          <w:t>which</w:t>
        </w:r>
      </w:ins>
      <w:r>
        <w:rPr/>
        <w:t xml:space="preserve"> been added to the valid gsh script syntax</w:t>
      </w:r>
      <w:del w:id="15" w:author="Patti " w:date="2021-01-24T10:54:00Z">
        <w:r>
          <w:rPr/>
          <w:delText xml:space="preserve"> t</w:delText>
        </w:r>
      </w:del>
      <w:ins w:id="16" w:author="Patti " w:date="2021-01-24T10:54:00Z">
        <w:r>
          <w:rPr/>
          <w:t>. T</w:t>
        </w:r>
      </w:ins>
      <w:r>
        <w:rPr/>
        <w:t>his is explained in later chapters.</w:t>
      </w:r>
    </w:p>
    <w:p>
      <w:pPr>
        <w:pStyle w:val="Normal"/>
        <w:spacing w:lineRule="auto" w:line="276"/>
        <w:rPr/>
      </w:pPr>
      <w:r>
        <w:rPr/>
      </w:r>
    </w:p>
    <w:p>
      <w:pPr>
        <w:pStyle w:val="Normal"/>
        <w:spacing w:lineRule="auto" w:line="276"/>
        <w:rPr/>
      </w:pPr>
      <w:r>
        <w:rPr/>
        <w:tab/>
        <w:t>The remainder of this document attempts to describe the Gambas shell command line interface and general usage.</w:t>
      </w:r>
    </w:p>
    <w:p>
      <w:pPr>
        <w:pStyle w:val="Normal"/>
        <w:spacing w:lineRule="auto" w:line="276"/>
        <w:rPr/>
      </w:pPr>
      <w:r>
        <w:rPr/>
      </w:r>
    </w:p>
    <w:p>
      <w:pPr>
        <w:pStyle w:val="Normal"/>
        <w:spacing w:lineRule="auto" w:line="276"/>
        <w:rPr/>
      </w:pPr>
      <w:r>
        <w:rPr/>
        <w:tab/>
        <w:t xml:space="preserve">The development of this shell started as a test program and </w:t>
      </w:r>
      <w:ins w:id="17" w:author="Patti " w:date="2021-01-24T10:56:00Z">
        <w:r>
          <w:rPr/>
          <w:t xml:space="preserve">a </w:t>
        </w:r>
      </w:ins>
      <w:r>
        <w:rPr/>
        <w:t>fun project for the in-memory database development and sort of just grew. I enjoy using it now in day-to-day operations at work and home. Enjoy!</w:t>
      </w:r>
    </w:p>
    <w:p>
      <w:pPr>
        <w:pStyle w:val="Normal"/>
        <w:spacing w:lineRule="auto" w:line="276"/>
        <w:rPr/>
      </w:pPr>
      <w:r>
        <w:rPr/>
      </w:r>
    </w:p>
    <w:p>
      <w:pPr>
        <w:pStyle w:val="Normal"/>
        <w:spacing w:lineRule="auto" w:line="276"/>
        <w:rPr/>
      </w:pPr>
      <w:r>
        <w:rPr/>
        <w:t>Gambas shell 1.31 now supports and extended set of Gambas3 syntax integrating the Linux CLI into the Scripting syntax.</w:t>
      </w:r>
    </w:p>
    <w:p>
      <w:pPr>
        <w:pStyle w:val="Normal"/>
        <w:spacing w:lineRule="auto" w:line="276"/>
        <w:rPr/>
      </w:pPr>
      <w:r>
        <w:rPr/>
      </w:r>
    </w:p>
    <w:p>
      <w:pPr>
        <w:pStyle w:val="Normal"/>
        <w:spacing w:lineRule="auto" w:line="276"/>
        <w:rPr/>
      </w:pPr>
      <w:r>
        <w:rPr/>
        <w:t>You can find Gambas syntax at:</w:t>
      </w:r>
    </w:p>
    <w:p>
      <w:pPr>
        <w:pStyle w:val="Normal"/>
        <w:spacing w:lineRule="auto" w:line="276"/>
        <w:rPr/>
      </w:pPr>
      <w:r>
        <w:rPr/>
      </w:r>
    </w:p>
    <w:p>
      <w:pPr>
        <w:pStyle w:val="Normal"/>
        <w:spacing w:lineRule="auto" w:line="276"/>
        <w:rPr/>
      </w:pPr>
      <w:hyperlink r:id="rId2">
        <w:r>
          <w:rPr>
            <w:rStyle w:val="InternetLink"/>
          </w:rPr>
          <w:t>http://gambaswiki.org/wiki</w:t>
        </w:r>
      </w:hyperlink>
    </w:p>
    <w:p>
      <w:pPr>
        <w:pStyle w:val="Normal"/>
        <w:spacing w:lineRule="auto" w:line="276"/>
        <w:rPr/>
      </w:pPr>
      <w:r>
        <w:rPr/>
      </w:r>
    </w:p>
    <w:p>
      <w:pPr>
        <w:pStyle w:val="Normal"/>
        <w:spacing w:lineRule="auto" w:line="276"/>
        <w:rPr/>
      </w:pPr>
      <w:r>
        <w:rPr/>
        <w:t>The Shell extensions are explained in this document, but the reader is directed to the wiki for gambas3 syntax. But if the reader is familiar with good old Basic syntax then the usage should not be too difficult.</w:t>
      </w:r>
      <w:r>
        <w:br w:type="page"/>
      </w:r>
    </w:p>
    <w:p>
      <w:pPr>
        <w:pStyle w:val="Heading1"/>
        <w:numPr>
          <w:ilvl w:val="0"/>
          <w:numId w:val="2"/>
        </w:numPr>
        <w:spacing w:lineRule="auto" w:line="276"/>
        <w:rPr/>
      </w:pPr>
      <w:bookmarkStart w:id="1" w:name="__RefHeading___Toc209_1961539047"/>
      <w:bookmarkEnd w:id="1"/>
      <w:r>
        <w:rPr/>
        <w:t>Requirements</w:t>
      </w:r>
    </w:p>
    <w:p>
      <w:pPr>
        <w:pStyle w:val="TextBody"/>
        <w:spacing w:lineRule="auto" w:line="276"/>
        <w:rPr/>
      </w:pPr>
      <w:r>
        <w:rPr/>
        <w:t>Gsh has a few important requirements.</w:t>
      </w:r>
    </w:p>
    <w:p>
      <w:pPr>
        <w:pStyle w:val="TextBody"/>
        <w:spacing w:lineRule="auto" w:line="276"/>
        <w:rPr/>
      </w:pPr>
      <w:r>
        <w:rPr/>
        <w:t>Gambas3 version 3.15.2 or greater</w:t>
      </w:r>
    </w:p>
    <w:p>
      <w:pPr>
        <w:pStyle w:val="TextBody"/>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before="0" w:after="0"/>
        <w:rPr/>
      </w:pPr>
      <w:r>
        <w:rPr/>
        <w:t xml:space="preserve">Gambas3 Modules used: </w:t>
      </w:r>
    </w:p>
    <w:p>
      <w:pPr>
        <w:pStyle w:val="TextBody"/>
        <w:spacing w:lineRule="auto" w:line="276" w:before="0" w:after="0"/>
        <w:ind w:start="1685" w:end="0" w:hanging="0"/>
        <w:rPr/>
      </w:pPr>
      <w:r>
        <w:rPr/>
        <w:t>- gambas3-runtime</w:t>
        <w:tab/>
        <w:tab/>
        <w:tab/>
        <w:tab/>
        <w:tab/>
        <w:t>&gt;= 3.18</w:t>
      </w:r>
    </w:p>
    <w:p>
      <w:pPr>
        <w:pStyle w:val="TextBody"/>
        <w:spacing w:lineRule="auto" w:line="276" w:before="0" w:after="0"/>
        <w:ind w:start="1685" w:end="0" w:hanging="0"/>
        <w:rPr/>
      </w:pPr>
      <w:r>
        <w:rPr/>
        <w:t>- gambas3-dev</w:t>
        <w:tab/>
        <w:tab/>
        <w:tab/>
        <w:tab/>
        <w:tab/>
        <w:tab/>
        <w:t>&gt;= 3.18</w:t>
      </w:r>
    </w:p>
    <w:p>
      <w:pPr>
        <w:pStyle w:val="TextBody"/>
        <w:spacing w:lineRule="auto" w:line="276" w:before="0" w:after="0"/>
        <w:ind w:start="1685" w:end="0" w:hanging="0"/>
        <w:rPr/>
      </w:pPr>
      <w:r>
        <w:rPr/>
        <w:t>- gambas3-gb-signal</w:t>
        <w:tab/>
        <w:tab/>
        <w:tab/>
        <w:tab/>
        <w:tab/>
        <w:t>&gt;= 3.18</w:t>
      </w:r>
    </w:p>
    <w:p>
      <w:pPr>
        <w:pStyle w:val="TextBody"/>
        <w:spacing w:lineRule="auto" w:line="276" w:before="0" w:after="0"/>
        <w:ind w:start="1685" w:end="0" w:hanging="0"/>
        <w:rPr/>
      </w:pPr>
      <w:r>
        <w:rPr/>
        <w:t>- gambas3-gb-pcre</w:t>
        <w:tab/>
        <w:tab/>
        <w:tab/>
        <w:tab/>
        <w:tab/>
        <w:t>&gt;= 3.18</w:t>
      </w:r>
    </w:p>
    <w:p>
      <w:pPr>
        <w:pStyle w:val="TextBody"/>
        <w:spacing w:lineRule="auto" w:line="276" w:before="0" w:after="0"/>
        <w:ind w:start="1685" w:end="0" w:hanging="0"/>
        <w:rPr/>
      </w:pPr>
      <w:r>
        <w:rPr/>
        <w:t>- gambas3-gb-eval-highlight</w:t>
        <w:tab/>
        <w:tab/>
        <w:tab/>
        <w:t>&gt;= 3.18</w:t>
      </w:r>
    </w:p>
    <w:p>
      <w:pPr>
        <w:pStyle w:val="TextBody"/>
        <w:spacing w:lineRule="auto" w:line="276" w:before="0" w:after="0"/>
        <w:ind w:start="1685" w:end="0" w:hanging="0"/>
        <w:rPr/>
      </w:pPr>
      <w:r>
        <w:rPr/>
        <w:t>- gambas3-gb-args</w:t>
        <w:tab/>
        <w:tab/>
        <w:tab/>
        <w:tab/>
        <w:tab/>
        <w:t>&gt;= 3.18</w:t>
      </w:r>
    </w:p>
    <w:p>
      <w:pPr>
        <w:pStyle w:val="TextBody"/>
        <w:spacing w:lineRule="auto" w:line="276" w:before="0" w:after="0"/>
        <w:ind w:start="1685" w:end="0" w:hanging="0"/>
        <w:rPr/>
      </w:pPr>
      <w:r>
        <w:rPr/>
        <w:t>- gambas3-westwood-sharedmem</w:t>
        <w:tab/>
        <w:tab/>
        <w:t>&gt;= 3.19</w:t>
      </w:r>
    </w:p>
    <w:p>
      <w:pPr>
        <w:pStyle w:val="TextBody"/>
        <w:spacing w:lineRule="auto" w:line="276" w:before="0" w:after="0"/>
        <w:ind w:start="1685" w:end="0" w:hanging="0"/>
        <w:rPr/>
      </w:pPr>
      <w:r>
        <w:rPr/>
        <w:t>- gambas3-westwood-gb-scripter</w:t>
        <w:tab/>
        <w:tab/>
        <w:t>&gt;= 3.18</w:t>
      </w:r>
    </w:p>
    <w:p>
      <w:pPr>
        <w:pStyle w:val="TextBody"/>
        <w:spacing w:lineRule="auto" w:line="276" w:before="0" w:after="0"/>
        <w:rPr/>
      </w:pPr>
      <w:r>
        <w:rPr/>
        <w:t>C Libs used:</w:t>
      </w:r>
    </w:p>
    <w:p>
      <w:pPr>
        <w:pStyle w:val="TextBody"/>
        <w:spacing w:lineRule="auto" w:line="276" w:before="0" w:after="0"/>
        <w:rPr/>
      </w:pPr>
      <w:r>
        <w:rPr/>
      </w:r>
    </w:p>
    <w:p>
      <w:pPr>
        <w:pStyle w:val="TextBody"/>
        <w:spacing w:lineRule="auto" w:line="276" w:before="0" w:after="0"/>
        <w:ind w:start="1685" w:end="0" w:hanging="0"/>
        <w:rPr/>
      </w:pPr>
      <w:r>
        <w:rPr/>
        <w:t xml:space="preserve">libreadline7 or greater version depending on your OS </w:t>
      </w:r>
    </w:p>
    <w:p>
      <w:pPr>
        <w:pStyle w:val="TextBody"/>
        <w:spacing w:lineRule="auto" w:line="276" w:before="0" w:after="0"/>
        <w:ind w:start="3355" w:end="0" w:hanging="0"/>
        <w:rPr/>
      </w:pPr>
      <w:r>
        <w:rPr/>
        <w:t>GNU readline and history libraries</w:t>
      </w:r>
    </w:p>
    <w:p>
      <w:pPr>
        <w:pStyle w:val="TextBody"/>
        <w:spacing w:lineRule="auto" w:line="276" w:before="0" w:after="0"/>
        <w:ind w:start="1685" w:end="0" w:hanging="0"/>
        <w:rPr/>
      </w:pPr>
      <w:r>
        <w:rPr/>
        <w:t>Libc6 or greater</w:t>
      </w:r>
    </w:p>
    <w:p>
      <w:pPr>
        <w:pStyle w:val="TextBody"/>
        <w:spacing w:lineRule="auto" w:line="276" w:before="0" w:after="0"/>
        <w:ind w:start="1685" w:end="0" w:hanging="0"/>
        <w:rPr/>
      </w:pPr>
      <w:r>
        <w:rPr/>
        <w:t>Libpthread-2.27 or greater</w:t>
      </w:r>
    </w:p>
    <w:p>
      <w:pPr>
        <w:pStyle w:val="TextBody"/>
        <w:spacing w:lineRule="auto" w:line="276" w:before="0" w:after="0"/>
        <w:ind w:start="1685" w:end="0" w:hanging="0"/>
        <w:rPr/>
      </w:pPr>
      <w:r>
        <w:rPr/>
      </w:r>
    </w:p>
    <w:p>
      <w:pPr>
        <w:pStyle w:val="TextBody"/>
        <w:spacing w:lineRule="auto" w:line="276" w:before="0" w:after="0"/>
        <w:rPr/>
      </w:pPr>
      <w:r>
        <w:rPr/>
      </w:r>
    </w:p>
    <w:p>
      <w:pPr>
        <w:pStyle w:val="TextBody"/>
        <w:spacing w:lineRule="auto" w:line="276" w:before="0" w:after="0"/>
        <w:rPr/>
      </w:pPr>
      <w:r>
        <w:rPr/>
        <w:t xml:space="preserve">Optionally the fortune app can be installed as the onstart() default startup will try to run it…. </w:t>
      </w:r>
    </w:p>
    <w:p>
      <w:pPr>
        <w:pStyle w:val="TextBody"/>
        <w:spacing w:lineRule="auto" w:line="276" w:before="0" w:after="0"/>
        <w:rPr/>
      </w:pPr>
      <w:r>
        <w:rPr/>
        <w:t>From here:</w:t>
      </w:r>
    </w:p>
    <w:p>
      <w:pPr>
        <w:pStyle w:val="TextBody"/>
        <w:spacing w:lineRule="auto" w:line="276" w:before="0" w:after="0"/>
        <w:rPr/>
      </w:pPr>
      <w:r>
        <w:rPr>
          <w:rFonts w:eastAsia="Liberation Serif;Times New Roman" w:cs="Liberation Serif;Times New Roman"/>
        </w:rPr>
        <w:t xml:space="preserve">       </w:t>
      </w:r>
      <w:r>
        <w:rPr/>
        <w:t>sudo apt install fortune</w:t>
      </w:r>
      <w:r>
        <w:br w:type="page"/>
      </w:r>
    </w:p>
    <w:p>
      <w:pPr>
        <w:pStyle w:val="Heading1"/>
        <w:numPr>
          <w:ilvl w:val="0"/>
          <w:numId w:val="2"/>
        </w:numPr>
        <w:spacing w:lineRule="auto" w:line="276"/>
        <w:rPr/>
      </w:pPr>
      <w:bookmarkStart w:id="2" w:name="__RefHeading___Toc125_3216797651"/>
      <w:bookmarkEnd w:id="2"/>
      <w:r>
        <w:rPr/>
        <w:t>Installation</w:t>
      </w:r>
    </w:p>
    <w:p>
      <w:pPr>
        <w:pStyle w:val="Normal"/>
        <w:spacing w:lineRule="auto" w:line="276"/>
        <w:rPr/>
      </w:pPr>
      <w:r>
        <w:rPr/>
        <w:t>Sharedmem and gsh may be downloaded from</w:t>
      </w:r>
    </w:p>
    <w:p>
      <w:pPr>
        <w:pStyle w:val="Normal"/>
        <w:spacing w:lineRule="auto" w:line="276"/>
        <w:rPr/>
      </w:pPr>
      <w:r>
        <w:rPr/>
      </w:r>
    </w:p>
    <w:p>
      <w:pPr>
        <w:pStyle w:val="TextBody"/>
        <w:spacing w:lineRule="auto" w:line="276" w:before="0" w:after="0"/>
        <w:rPr>
          <w:rStyle w:val="InternetLink"/>
          <w:color w:val="000000"/>
          <w:u w:val="none"/>
        </w:rPr>
      </w:pPr>
      <w:hyperlink r:id="rId3">
        <w:r>
          <w:rPr>
            <w:rStyle w:val="InternetLink"/>
            <w:rFonts w:cs="Ubuntu" w:ascii="Ubuntu" w:hAnsi="Ubuntu"/>
            <w:b/>
            <w:i w:val="false"/>
            <w:caps w:val="false"/>
            <w:smallCaps w:val="false"/>
            <w:spacing w:val="0"/>
            <w:sz w:val="20"/>
          </w:rPr>
          <w:t>https://github.com/justlostintime/GambasShell</w:t>
        </w:r>
      </w:hyperlink>
    </w:p>
    <w:p>
      <w:pPr>
        <w:pStyle w:val="TextBody"/>
        <w:spacing w:lineRule="auto" w:line="276" w:before="0" w:after="0"/>
        <w:rPr/>
      </w:pPr>
      <w:r>
        <w:rPr>
          <w:rStyle w:val="InternetLink"/>
          <w:color w:val="000000"/>
          <w:u w:val="none"/>
        </w:rPr>
        <w:t>Download the correct version for your distro</w:t>
      </w:r>
      <w:ins w:id="18" w:author="Patti " w:date="2021-01-24T10:57:00Z">
        <w:r>
          <w:rPr>
            <w:rStyle w:val="InternetLink"/>
            <w:color w:val="000000"/>
            <w:u w:val="none"/>
          </w:rPr>
          <w:t>.</w:t>
        </w:r>
      </w:ins>
    </w:p>
    <w:p>
      <w:pPr>
        <w:pStyle w:val="TextBody"/>
        <w:spacing w:lineRule="auto" w:line="276" w:before="0" w:after="0"/>
        <w:rPr/>
      </w:pPr>
      <w:r>
        <w:rPr/>
      </w:r>
    </w:p>
    <w:p>
      <w:pPr>
        <w:pStyle w:val="Normal"/>
        <w:spacing w:lineRule="auto" w:line="276"/>
        <w:rPr/>
      </w:pPr>
      <w:r>
        <w:rPr>
          <w:rStyle w:val="InternetLink"/>
          <w:color w:val="000000"/>
          <w:u w:val="none"/>
        </w:rPr>
        <w:t>The Gambas Shell wiki with documentation and details can be found at</w:t>
      </w:r>
    </w:p>
    <w:p>
      <w:pPr>
        <w:pStyle w:val="TextBody"/>
        <w:spacing w:lineRule="auto" w:line="276" w:before="0" w:after="0"/>
        <w:rPr/>
      </w:pPr>
      <w:hyperlink r:id="rId4">
        <w:r>
          <w:rPr>
            <w:rStyle w:val="InternetLink"/>
            <w:rFonts w:cs="Ubuntu" w:ascii="Ubuntu" w:hAnsi="Ubuntu"/>
            <w:b/>
            <w:i w:val="false"/>
            <w:caps w:val="false"/>
            <w:smallCaps w:val="false"/>
            <w:color w:val="5565AF"/>
            <w:spacing w:val="0"/>
            <w:sz w:val="20"/>
          </w:rPr>
          <w:t>https://github.com/justlostintime/GambasShell/wiki</w:t>
        </w:r>
      </w:hyperlink>
    </w:p>
    <w:p>
      <w:pPr>
        <w:pStyle w:val="Normal"/>
        <w:spacing w:lineRule="auto" w:line="276" w:before="0" w:after="0"/>
        <w:rPr/>
      </w:pPr>
      <w:r>
        <w:rPr/>
      </w:r>
    </w:p>
    <w:p>
      <w:pPr>
        <w:pStyle w:val="TextBody"/>
        <w:spacing w:lineRule="auto" w:line="276" w:before="0" w:after="0"/>
        <w:rPr/>
      </w:pPr>
      <w:r>
        <w:rPr/>
        <w:t>Add repositories.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add-apt-repository -y ppa:gambas-team/gambas3 &amp;&amp; sudo apt-get update</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r>
    </w:p>
    <w:p>
      <w:pPr>
        <w:pStyle w:val="TextBody"/>
        <w:spacing w:lineRule="auto" w:line="276" w:before="0" w:after="0"/>
        <w:rPr>
          <w:rFonts w:ascii="Ubuntu" w:hAnsi="Ubuntu" w:cs="Ubuntu"/>
          <w:b w:val="false"/>
          <w:b w:val="false"/>
          <w:bCs w:val="false"/>
          <w:i w:val="false"/>
          <w:i w:val="false"/>
          <w:iCs w:val="false"/>
          <w:caps w:val="false"/>
          <w:smallCaps w:val="false"/>
          <w:spacing w:val="0"/>
          <w:sz w:val="20"/>
        </w:rPr>
      </w:pPr>
      <w:r>
        <w:rPr>
          <w:rFonts w:cs="Ubuntu" w:ascii="Ubuntu" w:hAnsi="Ubuntu"/>
          <w:b w:val="false"/>
          <w:bCs w:val="false"/>
          <w:i w:val="false"/>
          <w:iCs w:val="false"/>
          <w:caps w:val="false"/>
          <w:smallCaps w:val="false"/>
          <w:spacing w:val="0"/>
          <w:sz w:val="20"/>
        </w:rPr>
        <w:t>Install Gambas.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t>
      </w:r>
    </w:p>
    <w:p>
      <w:pPr>
        <w:pStyle w:val="TextBody"/>
        <w:spacing w:lineRule="auto" w:line="276" w:before="0" w:after="0"/>
        <w:rPr/>
      </w:pPr>
      <w:r>
        <w:rPr/>
      </w:r>
    </w:p>
    <w:p>
      <w:pPr>
        <w:pStyle w:val="Normal"/>
        <w:spacing w:lineRule="auto" w:line="276"/>
        <w:rPr/>
      </w:pPr>
      <w:r>
        <w:rPr/>
        <w:t xml:space="preserve">Change </w:t>
      </w:r>
      <w:ins w:id="19" w:author="Patti " w:date="2021-01-24T10:58:00Z">
        <w:r>
          <w:rPr/>
          <w:t xml:space="preserve">the </w:t>
        </w:r>
      </w:ins>
      <w:r>
        <w:rPr/>
        <w:t>directory to where you downloaded gsh/sharedmem</w:t>
      </w:r>
      <w:del w:id="20" w:author="Patti " w:date="2021-01-24T10:58:00Z">
        <w:r>
          <w:rPr/>
          <w:delText xml:space="preserve"> </w:delText>
        </w:r>
      </w:del>
      <w:moveFrom w:id="21" w:author="Patti " w:date="2021-01-24T10:57:00Z">
        <w:r>
          <w:rPr/>
          <w:t>to</w:t>
        </w:r>
      </w:moveFrom>
      <w:r>
        <w:rPr/>
        <w:t>.</w:t>
      </w:r>
    </w:p>
    <w:p>
      <w:pPr>
        <w:pStyle w:val="Normal"/>
        <w:spacing w:lineRule="auto" w:line="276"/>
        <w:rPr/>
      </w:pPr>
      <w:r>
        <w:rPr/>
      </w:r>
    </w:p>
    <w:p>
      <w:pPr>
        <w:pStyle w:val="Normal"/>
        <w:spacing w:lineRule="auto" w:line="276"/>
        <w:rPr/>
      </w:pPr>
      <w:r>
        <w:rPr/>
        <w:t>Install shared memory library.</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./gambas3-westwood-sharedmem_3.15-0ubuntu38_all.deb</w:t>
      </w:r>
    </w:p>
    <w:p>
      <w:pPr>
        <w:pStyle w:val="TextBody"/>
        <w:spacing w:lineRule="auto" w:line="276" w:before="0" w:after="0"/>
        <w:rPr/>
      </w:pPr>
      <w:r>
        <w:rPr/>
      </w:r>
    </w:p>
    <w:p>
      <w:pPr>
        <w:pStyle w:val="Normal"/>
        <w:spacing w:lineRule="auto" w:line="276"/>
        <w:rPr/>
      </w:pPr>
      <w:r>
        <w:rPr/>
        <w:t>Install Gambas shell gsh.</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./gsh_1.3.1-0ubuntu18_all.deb(or most current from site)</w:t>
      </w:r>
    </w:p>
    <w:p>
      <w:pPr>
        <w:pStyle w:val="TextBody"/>
        <w:spacing w:lineRule="auto" w:line="276" w:before="0" w:after="0"/>
        <w:rPr/>
      </w:pPr>
      <w:r>
        <w:rPr/>
      </w:r>
    </w:p>
    <w:p>
      <w:pPr>
        <w:pStyle w:val="TextBody"/>
        <w:spacing w:lineRule="auto" w:line="276" w:before="0" w:after="0"/>
        <w:rPr/>
      </w:pPr>
      <w:r>
        <w:rPr/>
        <w:t>To make gsh shell available as a login shell.</w:t>
      </w:r>
    </w:p>
    <w:p>
      <w:pPr>
        <w:pStyle w:val="Normal"/>
        <w:spacing w:lineRule="auto" w:line="276"/>
        <w:ind w:start="840" w:end="0" w:hanging="0"/>
        <w:rPr/>
      </w:pPr>
      <w:r>
        <w:rPr>
          <w:b/>
          <w:bCs/>
        </w:rPr>
        <w:t>sudo vi /</w:t>
      </w:r>
      <w:r>
        <w:rPr>
          <w:b/>
          <w:bCs/>
          <w:i/>
          <w:iCs/>
        </w:rPr>
        <w:t>etc/</w:t>
      </w:r>
      <w:r>
        <w:rPr>
          <w:b/>
          <w:bCs/>
          <w:i w:val="false"/>
          <w:iCs w:val="false"/>
        </w:rPr>
        <w:t>shells</w:t>
      </w:r>
    </w:p>
    <w:p>
      <w:pPr>
        <w:pStyle w:val="Normal"/>
        <w:spacing w:lineRule="auto" w:line="276"/>
        <w:ind w:start="840" w:end="0" w:hanging="0"/>
        <w:rPr/>
      </w:pPr>
      <w:r>
        <w:rPr/>
      </w:r>
    </w:p>
    <w:p>
      <w:pPr>
        <w:pStyle w:val="Normal"/>
        <w:spacing w:lineRule="auto" w:line="276"/>
        <w:ind w:start="0" w:end="0" w:hanging="0"/>
        <w:rPr>
          <w:b w:val="false"/>
          <w:b w:val="false"/>
          <w:bCs w:val="false"/>
        </w:rPr>
      </w:pPr>
      <w:r>
        <w:rPr>
          <w:b w:val="false"/>
          <w:bCs w:val="false"/>
        </w:rPr>
        <w:t>You must append this line to the end of the file</w:t>
      </w:r>
    </w:p>
    <w:p>
      <w:pPr>
        <w:pStyle w:val="Normal"/>
        <w:spacing w:lineRule="auto" w:line="276"/>
        <w:ind w:start="840" w:end="0" w:hanging="0"/>
        <w:rPr>
          <w:b/>
          <w:b/>
          <w:bCs/>
        </w:rPr>
      </w:pPr>
      <w:r>
        <w:rPr>
          <w:b/>
          <w:bCs/>
        </w:rPr>
        <w:t>/usr/bin/gsh</w:t>
      </w:r>
    </w:p>
    <w:p>
      <w:pPr>
        <w:pStyle w:val="Normal"/>
        <w:spacing w:lineRule="auto" w:line="276"/>
        <w:ind w:start="840" w:end="0" w:hanging="0"/>
        <w:rPr>
          <w:b/>
          <w:b/>
          <w:bCs/>
        </w:rPr>
      </w:pPr>
      <w:r>
        <w:rPr>
          <w:b/>
          <w:bCs/>
        </w:rPr>
      </w:r>
    </w:p>
    <w:p>
      <w:pPr>
        <w:pStyle w:val="Normal"/>
        <w:spacing w:lineRule="auto" w:line="276"/>
        <w:ind w:start="0" w:end="0" w:hanging="0"/>
        <w:rPr/>
      </w:pPr>
      <w:r>
        <w:rPr>
          <w:b w:val="false"/>
          <w:bCs w:val="false"/>
        </w:rPr>
        <w:t xml:space="preserve">Then you may change the user’s default shell in the </w:t>
      </w:r>
      <w:r>
        <w:rPr>
          <w:b/>
          <w:bCs/>
        </w:rPr>
        <w:t>passwd</w:t>
      </w:r>
      <w:r>
        <w:rPr>
          <w:b w:val="false"/>
          <w:bCs w:val="false"/>
        </w:rPr>
        <w:t xml:space="preserve"> file or through the tool provided by your distro. Most distros include the  'chsh' command so the following command line should work</w:t>
      </w:r>
    </w:p>
    <w:p>
      <w:pPr>
        <w:pStyle w:val="Normal"/>
        <w:spacing w:lineRule="auto" w:line="276"/>
        <w:ind w:start="0" w:end="0" w:hanging="0"/>
        <w:jc w:val="center"/>
        <w:rPr/>
      </w:pPr>
      <w:r>
        <w:rPr/>
      </w:r>
    </w:p>
    <w:p>
      <w:pPr>
        <w:pStyle w:val="Normal"/>
        <w:spacing w:lineRule="auto" w:line="276"/>
        <w:ind w:start="840" w:end="0" w:hanging="0"/>
        <w:jc w:val="start"/>
        <w:rPr/>
      </w:pPr>
      <w:r>
        <w:rPr>
          <w:b/>
          <w:bCs/>
        </w:rPr>
        <w:t>sudo chsh  -s  /</w:t>
      </w:r>
      <w:r>
        <w:rPr>
          <w:b/>
          <w:bCs/>
          <w:i/>
          <w:iCs/>
        </w:rPr>
        <w:t>usr/</w:t>
      </w:r>
      <w:r>
        <w:rPr>
          <w:b/>
          <w:bCs/>
          <w:i w:val="false"/>
          <w:iCs w:val="false"/>
        </w:rPr>
        <w:t>bin/gsh UserName</w:t>
      </w:r>
    </w:p>
    <w:p>
      <w:pPr>
        <w:pStyle w:val="TextBody"/>
        <w:spacing w:lineRule="auto" w:line="276" w:before="0" w:after="0"/>
        <w:rPr>
          <w:i/>
          <w:i/>
          <w:iCs/>
        </w:rPr>
      </w:pPr>
      <w:r>
        <w:rPr>
          <w:i/>
          <w:iCs/>
        </w:rPr>
      </w:r>
      <w:r>
        <w:br w:type="page"/>
      </w:r>
    </w:p>
    <w:p>
      <w:pPr>
        <w:pStyle w:val="Heading1"/>
        <w:numPr>
          <w:ilvl w:val="0"/>
          <w:numId w:val="2"/>
        </w:numPr>
        <w:spacing w:lineRule="auto" w:line="276"/>
        <w:rPr/>
      </w:pPr>
      <w:bookmarkStart w:id="3" w:name="__RefHeading___Toc354_2876409098"/>
      <w:bookmarkEnd w:id="3"/>
      <w:r>
        <w:rPr/>
        <w:t>Quick Overview</w:t>
      </w:r>
    </w:p>
    <w:p>
      <w:pPr>
        <w:pStyle w:val="Heading3"/>
        <w:numPr>
          <w:ilvl w:val="2"/>
          <w:numId w:val="2"/>
        </w:numPr>
        <w:spacing w:lineRule="auto" w:line="276"/>
        <w:rPr/>
      </w:pPr>
      <w:bookmarkStart w:id="4" w:name="__RefHeading___Toc215_2876409098"/>
      <w:bookmarkEnd w:id="4"/>
      <w:r>
        <w:rPr/>
        <w:t>Getting Started</w:t>
      </w:r>
    </w:p>
    <w:p>
      <w:pPr>
        <w:pStyle w:val="TextBody"/>
        <w:spacing w:lineRule="auto" w:line="276"/>
        <w:rPr/>
      </w:pPr>
      <w:r>
        <w:rPr/>
        <w:t>Download and install gsh. The project is available from the GambasShell github repository</w:t>
      </w:r>
      <w:del w:id="22" w:author="Patti " w:date="2021-01-24T10:59:00Z">
        <w:r>
          <w:rPr/>
          <w:delText xml:space="preserve"> </w:delText>
        </w:r>
      </w:del>
      <w:r>
        <w:rPr/>
        <w:t xml:space="preserve">. </w:t>
      </w:r>
      <w:del w:id="23" w:author="Patti " w:date="2021-01-24T10:59:00Z">
        <w:r>
          <w:rPr/>
          <w:delText xml:space="preserve"> </w:delText>
        </w:r>
      </w:del>
      <w:r>
        <w:rPr/>
        <w:t>Se</w:t>
      </w:r>
      <w:ins w:id="24" w:author="Patti " w:date="2021-01-24T10:59:00Z">
        <w:r>
          <w:rPr/>
          <w:t>e</w:t>
        </w:r>
      </w:ins>
      <w:r>
        <w:rPr/>
        <w:t xml:space="preserve"> previous section for instructions.</w:t>
      </w:r>
    </w:p>
    <w:p>
      <w:pPr>
        <w:pStyle w:val="TextBody"/>
        <w:spacing w:lineRule="auto" w:line="276"/>
        <w:rPr/>
      </w:pPr>
      <w:r>
        <w:rPr/>
      </w:r>
    </w:p>
    <w:p>
      <w:pPr>
        <w:pStyle w:val="TextBody"/>
        <w:spacing w:lineRule="auto" w:line="276"/>
        <w:rPr/>
      </w:pPr>
      <w:r>
        <w:rPr/>
        <w:t>Once installed you may change your default shell in your login configuration file. Do this only after you play with gsh for a while and are familiar with it</w:t>
      </w:r>
      <w:del w:id="25" w:author="Patti " w:date="2021-01-24T11:00:00Z">
        <w:r>
          <w:rPr/>
          <w:delText>’</w:delText>
        </w:r>
      </w:del>
      <w:r>
        <w:rPr/>
        <w:t>s interface and scripts.</w:t>
      </w:r>
    </w:p>
    <w:p>
      <w:pPr>
        <w:pStyle w:val="TextBody"/>
        <w:spacing w:lineRule="auto" w:line="276"/>
        <w:rPr/>
      </w:pPr>
      <w:r>
        <w:rPr/>
      </w:r>
    </w:p>
    <w:p>
      <w:pPr>
        <w:pStyle w:val="TextBody"/>
        <w:spacing w:lineRule="auto" w:line="276"/>
        <w:rPr/>
      </w:pPr>
      <w:r>
        <w:rPr/>
        <w:t>Gsh uses two directories</w:t>
      </w:r>
      <w:del w:id="26" w:author="Patti " w:date="2021-01-24T11:00:00Z">
        <w:r>
          <w:rPr/>
          <w:delText>,</w:delText>
        </w:r>
      </w:del>
      <w:ins w:id="27" w:author="Patti " w:date="2021-01-24T11:00:00Z">
        <w:r>
          <w:rPr/>
          <w:t>:</w:t>
        </w:r>
      </w:ins>
      <w:r>
        <w:rPr/>
        <w:t xml:space="preserve"> ~/vars where all the files are stored, and ~/bin where created/compiled Gambas3 executable scripts are stored by default. On first startup of the gsh it will create these directories if the</w:t>
      </w:r>
      <w:ins w:id="28" w:author="Patti " w:date="2021-01-24T11:01:00Z">
        <w:r>
          <w:rPr/>
          <w:t>y</w:t>
        </w:r>
      </w:ins>
      <w:r>
        <w:rPr/>
        <w:t xml:space="preserve"> don’t exist.</w:t>
      </w:r>
    </w:p>
    <w:p>
      <w:pPr>
        <w:pStyle w:val="TextBody"/>
        <w:spacing w:lineRule="auto" w:line="276"/>
        <w:rPr/>
      </w:pPr>
      <w:r>
        <w:rPr/>
      </w:r>
    </w:p>
    <w:p>
      <w:pPr>
        <w:pStyle w:val="TextBody"/>
        <w:spacing w:lineRule="auto" w:line="276"/>
        <w:rPr/>
      </w:pPr>
      <w:r>
        <w:rPr/>
        <w:t xml:space="preserve">A copy of the default profile called profile.gsh will be copied into the ~/vars directory and loaded into and executed by gsh. This file defines most of the shell </w:t>
      </w:r>
      <w:r>
        <w:rPr>
          <w:rFonts w:eastAsia="Noto Sans CJK SC" w:cs="Lohit Devanagari"/>
          <w:color w:val="auto"/>
          <w:kern w:val="2"/>
          <w:sz w:val="24"/>
          <w:szCs w:val="24"/>
          <w:lang w:val="en-US" w:eastAsia="zh-CN" w:bidi="hi-IN"/>
        </w:rPr>
        <w:t>default aliases</w:t>
      </w:r>
      <w:r>
        <w:rPr/>
        <w:t>.  Gsh loads internal commands on demand from /usr/share/gsh/subs. These commands are loaded as plugins after being compiled. The user can override these by creating a function of the same name in ~/vars/subs. Gsh searches user then system directories for the commands.</w:t>
      </w:r>
    </w:p>
    <w:p>
      <w:pPr>
        <w:pStyle w:val="TextBody"/>
        <w:spacing w:lineRule="auto" w:line="276"/>
        <w:rPr/>
      </w:pPr>
      <w:r>
        <w:rPr/>
      </w:r>
    </w:p>
    <w:p>
      <w:pPr>
        <w:pStyle w:val="TextBody"/>
        <w:spacing w:lineRule="auto" w:line="276"/>
        <w:rPr/>
      </w:pPr>
      <w:r>
        <w:rPr/>
        <w:t>Three files will be created by the startup. These are:</w:t>
      </w:r>
    </w:p>
    <w:p>
      <w:pPr>
        <w:pStyle w:val="TextBody"/>
        <w:spacing w:lineRule="auto" w:line="276"/>
        <w:rPr/>
      </w:pPr>
      <w:r>
        <w:rPr/>
      </w:r>
    </w:p>
    <w:p>
      <w:pPr>
        <w:pStyle w:val="TextBody"/>
        <w:spacing w:lineRule="auto" w:line="276"/>
        <w:ind w:start="420" w:end="0" w:hanging="0"/>
        <w:rPr/>
      </w:pPr>
      <w:r>
        <w:rPr>
          <w:b/>
          <w:bCs/>
        </w:rPr>
        <w:t xml:space="preserve">~/vars/gsh.image </w:t>
      </w:r>
      <w:r>
        <w:rPr/>
        <w:t>– this is the default image used by the shell and will be updated as variables</w:t>
      </w:r>
      <w:del w:id="29" w:author="Patti " w:date="2021-01-24T11:04:00Z">
        <w:r>
          <w:rPr/>
          <w:delText xml:space="preserve"> </w:delText>
        </w:r>
      </w:del>
      <w:r>
        <w:rPr/>
        <w:t>, functions and classes are added, as well as when gsh exits. This is the environment used by gsh on all future startups. The state of all global objects are stored here.</w:t>
      </w:r>
    </w:p>
    <w:p>
      <w:pPr>
        <w:pStyle w:val="TextBody"/>
        <w:spacing w:lineRule="auto" w:line="276"/>
        <w:ind w:start="420" w:end="0" w:hanging="0"/>
        <w:rPr/>
      </w:pPr>
      <w:r>
        <w:rPr/>
      </w:r>
    </w:p>
    <w:p>
      <w:pPr>
        <w:pStyle w:val="TextBody"/>
        <w:spacing w:lineRule="auto" w:line="276"/>
        <w:ind w:start="420" w:end="0" w:hanging="0"/>
        <w:rPr/>
      </w:pPr>
      <w:r>
        <w:rPr>
          <w:b/>
          <w:bCs/>
          <w:i w:val="false"/>
          <w:iCs w:val="false"/>
        </w:rPr>
        <w:t>/dev/shm/UserNamegsh</w:t>
      </w:r>
      <w:r>
        <w:rPr>
          <w:i w:val="false"/>
          <w:iCs w:val="false"/>
        </w:rPr>
        <w:t xml:space="preserve"> – this is the storage area for the in</w:t>
      </w:r>
      <w:del w:id="30" w:author="Patti " w:date="2021-01-24T11:05:00Z">
        <w:r>
          <w:rPr>
            <w:i w:val="false"/>
            <w:iCs w:val="false"/>
          </w:rPr>
          <w:delText xml:space="preserve"> </w:delText>
        </w:r>
      </w:del>
      <w:ins w:id="31" w:author="Patti " w:date="2021-01-24T11:05:00Z">
        <w:r>
          <w:rPr>
            <w:i w:val="false"/>
            <w:iCs w:val="false"/>
          </w:rPr>
          <w:t>-</w:t>
        </w:r>
      </w:ins>
      <w:r>
        <w:rPr>
          <w:i w:val="false"/>
          <w:iCs w:val="false"/>
        </w:rPr>
        <w:t xml:space="preserve">memory database </w:t>
      </w:r>
      <w:del w:id="32" w:author="Patti " w:date="2021-01-24T11:04:00Z">
        <w:r>
          <w:rPr>
            <w:i w:val="false"/>
            <w:iCs w:val="false"/>
          </w:rPr>
          <w:delText xml:space="preserve"> </w:delText>
        </w:r>
      </w:del>
      <w:r>
        <w:rPr>
          <w:i w:val="false"/>
          <w:iCs w:val="false"/>
        </w:rPr>
        <w:t>strings, arrays and objects</w:t>
      </w:r>
      <w:ins w:id="33" w:author="Patti " w:date="2021-01-24T11:04:00Z">
        <w:r>
          <w:rPr>
            <w:i w:val="false"/>
            <w:iCs w:val="false"/>
          </w:rPr>
          <w:t>.</w:t>
        </w:r>
      </w:ins>
    </w:p>
    <w:p>
      <w:pPr>
        <w:pStyle w:val="TextBody"/>
        <w:spacing w:lineRule="auto" w:line="276"/>
        <w:ind w:start="420" w:end="0" w:hanging="0"/>
        <w:rPr/>
      </w:pPr>
      <w:r>
        <w:rPr/>
      </w:r>
    </w:p>
    <w:p>
      <w:pPr>
        <w:pStyle w:val="TextBody"/>
        <w:spacing w:lineRule="auto" w:line="276"/>
        <w:ind w:start="420" w:end="0" w:hanging="0"/>
        <w:rPr/>
      </w:pPr>
      <w:r>
        <w:rPr>
          <w:b/>
          <w:bCs/>
          <w:i w:val="false"/>
          <w:iCs w:val="false"/>
        </w:rPr>
        <w:t xml:space="preserve">/dev/shm/UserNamegshCol </w:t>
      </w:r>
      <w:r>
        <w:rPr>
          <w:i w:val="false"/>
          <w:iCs w:val="false"/>
        </w:rPr>
        <w:t>– this is the Index/Storage area used to store simple variables and storage pointers.</w:t>
      </w:r>
    </w:p>
    <w:p>
      <w:pPr>
        <w:pStyle w:val="TextBody"/>
        <w:spacing w:lineRule="auto" w:line="276"/>
        <w:ind w:start="420" w:end="0" w:hanging="0"/>
        <w:rPr>
          <w:i w:val="false"/>
          <w:i w:val="false"/>
          <w:iCs w:val="false"/>
        </w:rPr>
      </w:pPr>
      <w:r>
        <w:rPr>
          <w:i w:val="false"/>
          <w:iCs w:val="false"/>
        </w:rPr>
      </w:r>
    </w:p>
    <w:p>
      <w:pPr>
        <w:pStyle w:val="TextBody"/>
        <w:spacing w:lineRule="auto" w:line="276"/>
        <w:ind w:start="0" w:end="0" w:hanging="0"/>
        <w:rPr>
          <w:i w:val="false"/>
          <w:i w:val="false"/>
          <w:iCs w:val="false"/>
        </w:rPr>
      </w:pPr>
      <w:r>
        <w:rPr>
          <w:i w:val="false"/>
          <w:iCs w:val="false"/>
        </w:rPr>
        <w:t>These files are shared by all instances of the gsh shell for a single user, and may be used to communicate between tasks. It is possible to specify a different shared memory databases at gsh start.</w:t>
      </w:r>
    </w:p>
    <w:p>
      <w:pPr>
        <w:pStyle w:val="TextBody"/>
        <w:spacing w:lineRule="auto" w:line="276"/>
        <w:ind w:start="0" w:end="0" w:hanging="0"/>
        <w:rPr>
          <w:i w:val="false"/>
          <w:i w:val="false"/>
          <w:iCs w:val="false"/>
        </w:rPr>
      </w:pPr>
      <w:r>
        <w:rPr>
          <w:i w:val="false"/>
          <w:iCs w:val="false"/>
        </w:rPr>
        <w:t>It is also possible to use a private instance of the in-memory database shared only by tasks started by the current gsh shell.</w:t>
      </w:r>
    </w:p>
    <w:p>
      <w:pPr>
        <w:pStyle w:val="TextBody"/>
        <w:spacing w:lineRule="auto" w:line="276"/>
        <w:rPr>
          <w:i w:val="false"/>
          <w:i w:val="false"/>
          <w:iCs w:val="false"/>
        </w:rPr>
      </w:pPr>
      <w:r>
        <w:rPr>
          <w:i w:val="false"/>
          <w:iCs w:val="false"/>
        </w:rPr>
      </w:r>
    </w:p>
    <w:p>
      <w:pPr>
        <w:pStyle w:val="TextBody"/>
        <w:spacing w:lineRule="auto" w:line="276"/>
        <w:rPr/>
      </w:pPr>
      <w:r>
        <w:rPr>
          <w:i w:val="false"/>
          <w:iCs w:val="false"/>
        </w:rPr>
        <w:t xml:space="preserve">When the gsh shell enters interactive mode, the onstart() function is executed. Commands and variables may be set here that are required by interactive sessions. The default startup tries to run </w:t>
      </w:r>
      <w:r>
        <w:rPr>
          <w:b/>
          <w:bCs/>
          <w:i w:val="false"/>
          <w:iCs w:val="false"/>
        </w:rPr>
        <w:t>fortune</w:t>
      </w:r>
      <w:r>
        <w:rPr>
          <w:i w:val="false"/>
          <w:iCs w:val="false"/>
        </w:rPr>
        <w:t>...lol</w:t>
      </w:r>
    </w:p>
    <w:p>
      <w:pPr>
        <w:pStyle w:val="TextBody"/>
        <w:spacing w:lineRule="auto" w:line="276"/>
        <w:rPr>
          <w:i w:val="false"/>
          <w:i w:val="false"/>
          <w:iCs w:val="false"/>
        </w:rPr>
      </w:pPr>
      <w:r>
        <w:rPr>
          <w:i w:val="false"/>
          <w:iCs w:val="false"/>
        </w:rPr>
      </w:r>
    </w:p>
    <w:p>
      <w:pPr>
        <w:pStyle w:val="TextBody"/>
        <w:spacing w:lineRule="auto" w:line="276"/>
        <w:rPr>
          <w:i w:val="false"/>
          <w:i w:val="false"/>
          <w:iCs w:val="false"/>
        </w:rPr>
      </w:pPr>
      <w:r>
        <w:rPr>
          <w:i w:val="false"/>
          <w:iCs w:val="false"/>
        </w:rPr>
        <w:t>The default onstart() function is defined in the ~/vars/subs/onstart script or defaults to the system copy.</w:t>
      </w:r>
    </w:p>
    <w:p>
      <w:pPr>
        <w:pStyle w:val="TextBody"/>
        <w:spacing w:lineRule="auto" w:line="276"/>
        <w:rPr/>
      </w:pPr>
      <w:r>
        <w:rPr/>
      </w:r>
    </w:p>
    <w:p>
      <w:pPr>
        <w:pStyle w:val="TextBody"/>
        <w:spacing w:lineRule="auto" w:line="276"/>
        <w:rPr/>
      </w:pPr>
      <w:r>
        <w:rPr>
          <w:i w:val="false"/>
          <w:iCs w:val="false"/>
        </w:rPr>
        <w:t>When in interactive mode onexit() function is executed just before the shell exits. Cleanup and other user</w:t>
      </w:r>
      <w:del w:id="34" w:author="Patti " w:date="2021-01-24T11:06:00Z">
        <w:r>
          <w:rPr>
            <w:i w:val="false"/>
            <w:iCs w:val="false"/>
          </w:rPr>
          <w:delText xml:space="preserve"> </w:delText>
        </w:r>
      </w:del>
      <w:ins w:id="35" w:author="Patti " w:date="2021-01-24T11:06:00Z">
        <w:r>
          <w:rPr>
            <w:i w:val="false"/>
            <w:iCs w:val="false"/>
          </w:rPr>
          <w:t>-</w:t>
        </w:r>
      </w:ins>
      <w:r>
        <w:rPr>
          <w:i w:val="false"/>
          <w:iCs w:val="false"/>
        </w:rPr>
        <w:t xml:space="preserve">defined commands may be placed here. </w:t>
      </w:r>
    </w:p>
    <w:p>
      <w:pPr>
        <w:pStyle w:val="TextBody"/>
        <w:spacing w:lineRule="auto" w:line="276"/>
        <w:rPr/>
      </w:pPr>
      <w:r>
        <w:rPr/>
      </w:r>
    </w:p>
    <w:p>
      <w:pPr>
        <w:pStyle w:val="TextBody"/>
        <w:spacing w:lineRule="auto" w:line="276"/>
        <w:rPr>
          <w:i w:val="false"/>
          <w:i w:val="false"/>
          <w:iCs w:val="false"/>
        </w:rPr>
      </w:pPr>
      <w:r>
        <w:rPr>
          <w:i w:val="false"/>
          <w:iCs w:val="false"/>
        </w:rPr>
        <w:t>The default onexit() function is defined in the ~/vars/subs/onexit script or defaults to the system copy.</w:t>
      </w:r>
    </w:p>
    <w:p>
      <w:pPr>
        <w:pStyle w:val="TextBody"/>
        <w:spacing w:lineRule="auto" w:line="276"/>
        <w:rPr/>
      </w:pPr>
      <w:r>
        <w:rPr/>
      </w:r>
    </w:p>
    <w:p>
      <w:pPr>
        <w:pStyle w:val="TextBody"/>
        <w:spacing w:lineRule="auto" w:line="276"/>
        <w:rPr/>
      </w:pPr>
      <w:r>
        <w:rPr>
          <w:rFonts w:eastAsia="Liberation Serif;Times New Roman" w:cs="Liberation Serif;Times New Roman"/>
          <w:i w:val="false"/>
          <w:iCs w:val="false"/>
        </w:rPr>
        <w:t xml:space="preserve"> </w:t>
      </w:r>
      <w:r>
        <w:rPr>
          <w:i w:val="false"/>
          <w:iCs w:val="false"/>
        </w:rPr>
        <w:t xml:space="preserve">Almost all editable functions and variables may be edited with the built in </w:t>
      </w:r>
      <w:r>
        <w:rPr>
          <w:b/>
          <w:bCs/>
          <w:i w:val="false"/>
          <w:iCs w:val="false"/>
        </w:rPr>
        <w:t>edit</w:t>
      </w:r>
      <w:r>
        <w:rPr>
          <w:i w:val="false"/>
          <w:iCs w:val="false"/>
        </w:rPr>
        <w:t xml:space="preserve"> command.</w:t>
      </w:r>
    </w:p>
    <w:p>
      <w:pPr>
        <w:pStyle w:val="TextBody"/>
        <w:spacing w:lineRule="auto" w:line="276"/>
        <w:rPr/>
      </w:pPr>
      <w:r>
        <w:rPr/>
      </w:r>
    </w:p>
    <w:p>
      <w:pPr>
        <w:pStyle w:val="TextBody"/>
        <w:spacing w:lineRule="auto" w:line="276"/>
        <w:rPr/>
      </w:pPr>
      <w:r>
        <w:rPr>
          <w:i w:val="false"/>
          <w:iCs w:val="false"/>
        </w:rPr>
        <w:t xml:space="preserve">One of the most important commands is </w:t>
      </w:r>
      <w:r>
        <w:rPr>
          <w:b/>
          <w:bCs/>
          <w:i w:val="false"/>
          <w:iCs w:val="false"/>
        </w:rPr>
        <w:t>lsubs,</w:t>
      </w:r>
      <w:r>
        <w:rPr>
          <w:i w:val="false"/>
          <w:iCs w:val="false"/>
        </w:rPr>
        <w:t xml:space="preserve"> which will</w:t>
      </w:r>
      <w:del w:id="36" w:author="Patti " w:date="2021-01-24T11:06:00Z">
        <w:r>
          <w:rPr>
            <w:i w:val="false"/>
            <w:iCs w:val="false"/>
          </w:rPr>
          <w:delText xml:space="preserve"> </w:delText>
        </w:r>
      </w:del>
      <w:r>
        <w:rPr>
          <w:i w:val="false"/>
          <w:iCs w:val="false"/>
        </w:rPr>
        <w:t>list</w:t>
      </w:r>
      <w:ins w:id="37" w:author="Patti " w:date="2021-01-24T11:06:00Z">
        <w:r>
          <w:rPr>
            <w:i w:val="false"/>
            <w:iCs w:val="false"/>
          </w:rPr>
          <w:t>s</w:t>
        </w:r>
      </w:ins>
      <w:r>
        <w:rPr>
          <w:i w:val="false"/>
          <w:iCs w:val="false"/>
        </w:rPr>
        <w:t xml:space="preserve"> the loaded plugins/command scripts and the version of that command being used – system/user/in-mem. The gsh image is saved and loaded at each gsh invocation. Variables and subs are not stored to individual files unless explicitly directed by the user, everything remains in the image only.  Savesubs is used to save a function/sub to disk.  On the other hand everything created in an image is persistent unless it is explicitly deleted. This is by default. It is possible to override this behavior by invoking the gsh with the single option. In this case the image only persists while being used and is gone when the process running gsh exits.</w:t>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5" w:name="__RefHeading___Toc217_2876409098"/>
      <w:bookmarkEnd w:id="5"/>
      <w:r>
        <w:rPr/>
        <w:t>Help System  - Gambas/Gsh/Linux CLI combined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b/>
          <w:bCs/>
        </w:rPr>
        <w:t>help</w:t>
      </w:r>
      <w:r>
        <w:rPr/>
        <w:t xml:space="preserve"> – basically displays a summary of this document and function description from each of the gsh function containing descriptions, followed by all valid gambas searchable keywords.</w:t>
      </w:r>
    </w:p>
    <w:p>
      <w:pPr>
        <w:pStyle w:val="Normal"/>
        <w:spacing w:lineRule="auto" w:line="276"/>
        <w:rPr/>
      </w:pPr>
      <w:r>
        <w:rPr/>
        <w:tab/>
        <w:tab/>
        <w:t>or</w:t>
      </w:r>
    </w:p>
    <w:p>
      <w:pPr>
        <w:pStyle w:val="Normal"/>
        <w:spacing w:lineRule="auto" w:line="276"/>
        <w:rPr/>
      </w:pPr>
      <w:r>
        <w:rPr>
          <w:rFonts w:eastAsia="Liberation Serif;Times New Roman" w:cs="Liberation Serif;Times New Roman"/>
        </w:rPr>
        <w:t xml:space="preserve">  </w:t>
      </w:r>
      <w:r>
        <w:rPr>
          <w:b/>
          <w:bCs/>
        </w:rPr>
        <w:t>help</w:t>
      </w:r>
      <w:r>
        <w:rPr/>
        <w:t xml:space="preserve"> &lt;command name&gt; - command name will print a more detailed description</w:t>
      </w:r>
    </w:p>
    <w:p>
      <w:pPr>
        <w:pStyle w:val="Normal"/>
        <w:spacing w:lineRule="auto" w:line="276"/>
        <w:rPr/>
      </w:pPr>
      <w:r>
        <w:rPr>
          <w:rFonts w:eastAsia="Liberation Serif;Times New Roman" w:cs="Liberation Serif;Times New Roman"/>
        </w:rPr>
        <w:t xml:space="preserve">                      </w:t>
      </w:r>
      <w:r>
        <w:rPr/>
        <w:t>of any gsh/gambas/linux cli function/variable/command.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 xml:space="preserve">Information is displayed like a Linux man page. </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If more than one match is found the user is prompted to enter the number next to the correct selection.</w:t>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r>
        <w:rPr/>
      </w:r>
    </w:p>
    <w:p>
      <w:pPr>
        <w:pStyle w:val="Heading6"/>
        <w:numPr>
          <w:ilvl w:val="5"/>
          <w:numId w:val="2"/>
        </w:numPr>
        <w:rPr/>
      </w:pPr>
      <w:bookmarkStart w:id="6" w:name="__RefHeading___Toc216_297940400"/>
      <w:bookmarkEnd w:id="6"/>
      <w:r>
        <w:rPr/>
        <w:t>Example Help session</w:t>
      </w:r>
    </w:p>
    <w:p>
      <w:pPr>
        <w:pStyle w:val="TextBody"/>
        <w:widowControl/>
        <w:numPr>
          <w:ilvl w:val="0"/>
          <w:numId w:val="0"/>
        </w:numPr>
        <w:suppressAutoHyphens w:val="true"/>
        <w:spacing w:lineRule="auto" w:line="276"/>
        <w:ind w:start="0" w:end="0" w:hanging="0"/>
        <w:rPr>
          <w:rFonts w:eastAsia="Noto Sans CJK SC" w:cs="Lohit Devanagari"/>
          <w:b w:val="false"/>
          <w:b w:val="false"/>
          <w:bCs w:val="false"/>
          <w:color w:val="auto"/>
          <w:kern w:val="2"/>
          <w:sz w:val="24"/>
          <w:szCs w:val="24"/>
          <w:lang w:val="en-US" w:eastAsia="zh-CN" w:bidi="hi-IN"/>
        </w:rPr>
      </w:pPr>
      <w:r>
        <w:rPr>
          <w:rFonts w:eastAsia="Noto Sans CJK SC" w:cs="Lohit Devanagari"/>
          <w:b w:val="false"/>
          <w:bCs w:val="false"/>
          <w:color w:val="auto"/>
          <w:kern w:val="2"/>
          <w:sz w:val="24"/>
          <w:szCs w:val="24"/>
          <w:lang w:val="en-US" w:eastAsia="zh-CN" w:bidi="hi-IN"/>
        </w:rPr>
        <w:t>&gt; Help var</w:t>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24"/>
          <w:szCs w:val="24"/>
          <w:highlight w:val="white"/>
          <w:lang w:val="en-US" w:eastAsia="zh-CN" w:bidi="hi-IN"/>
        </w:rPr>
        <w:t xml:space="preserve">Please select Choice using number </w:t>
      </w:r>
      <w:r>
        <w:rPr>
          <w:rFonts w:eastAsia="Noto Sans CJK SC" w:cs="monospace" w:ascii="monospace" w:hAnsi="monospace"/>
          <w:b w:val="false"/>
          <w:bCs w:val="false"/>
          <w:color w:val="auto"/>
          <w:kern w:val="2"/>
          <w:sz w:val="24"/>
          <w:szCs w:val="24"/>
          <w:lang w:val="en-US" w:eastAsia="zh-CN" w:bidi="hi-IN"/>
        </w:rPr>
        <w:br/>
        <w:t xml:space="preserve">0) CVariant </w:t>
        <w:br/>
        <w:t xml:space="preserve">1) Local Variable Declaration </w:t>
        <w:br/>
        <w:t xml:space="preserve">2) VarPtr </w:t>
        <w:br/>
        <w:t xml:space="preserve">3) Variable </w:t>
        <w:br/>
        <w:t xml:space="preserve">4) Variable Declaration </w:t>
        <w:br/>
        <w:t xml:space="preserve">5) Variant[] </w:t>
        <w:br/>
        <w:t xml:space="preserve">6) lvars </w:t>
        <w:br/>
        <w:t xml:space="preserve">7) runvar </w:t>
        <w:br/>
        <w:t xml:space="preserve">8) vardel </w:t>
        <w:br/>
        <w:t xml:space="preserve">9) varrd </w:t>
        <w:br/>
        <w:t xml:space="preserve">10) varread </w:t>
        <w:br/>
        <w:t xml:space="preserve">11) varstat </w:t>
        <w:br/>
        <w:t xml:space="preserve">12) varwr </w:t>
        <w:br/>
        <w:t>13) varwrite</w:t>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auto"/>
          <w:kern w:val="2"/>
          <w:sz w:val="24"/>
          <w:szCs w:val="24"/>
          <w:lang w:val="en-US" w:eastAsia="zh-CN" w:bidi="hi-IN"/>
        </w:rPr>
      </w:pPr>
      <w:r>
        <w:rPr>
          <w:rFonts w:eastAsia="Noto Sans CJK SC" w:cs="monospace" w:ascii="monospace" w:hAnsi="monospace"/>
          <w:b w:val="false"/>
          <w:bCs w:val="false"/>
          <w:color w:val="auto"/>
          <w:kern w:val="2"/>
          <w:sz w:val="24"/>
          <w:szCs w:val="24"/>
          <w:lang w:val="en-US" w:eastAsia="zh-CN" w:bidi="hi-IN"/>
        </w:rPr>
        <w:t>&gt; 2</w:t>
      </w:r>
    </w:p>
    <w:p>
      <w:pPr>
        <w:pStyle w:val="TextBody"/>
        <w:widowControl/>
        <w:numPr>
          <w:ilvl w:val="0"/>
          <w:numId w:val="0"/>
        </w:numPr>
        <w:suppressAutoHyphens w:val="true"/>
        <w:spacing w:lineRule="auto" w:line="276"/>
        <w:ind w:start="0" w:end="0" w:hanging="0"/>
        <w:rPr>
          <w:rFonts w:ascii="monospace" w:hAnsi="monospace" w:cs="monospace"/>
          <w:b w:val="false"/>
          <w:b w:val="false"/>
          <w:bCs w:val="false"/>
          <w:sz w:val="24"/>
          <w:szCs w:val="24"/>
        </w:rPr>
      </w:pPr>
      <w:r>
        <w:rPr>
          <w:rFonts w:cs="monospace" w:ascii="monospace" w:hAnsi="monospace"/>
          <w:b w:val="false"/>
          <w:bCs w:val="false"/>
          <w:sz w:val="24"/>
          <w:szCs w:val="24"/>
        </w:rPr>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000000"/>
          <w:kern w:val="2"/>
          <w:sz w:val="24"/>
          <w:szCs w:val="24"/>
          <w:highlight w:val="white"/>
          <w:lang w:val="en-US" w:eastAsia="zh-CN" w:bidi="hi-IN"/>
        </w:rPr>
      </w:pPr>
      <w:r>
        <w:rPr>
          <w:rFonts w:eastAsia="Noto Sans CJK SC" w:cs="monospace" w:ascii="monospace" w:hAnsi="monospace"/>
          <w:b w:val="false"/>
          <w:bCs w:val="false"/>
          <w:color w:val="000000"/>
          <w:kern w:val="2"/>
          <w:sz w:val="24"/>
          <w:szCs w:val="24"/>
          <w:highlight w:val="white"/>
          <w:lang w:val="en-US" w:eastAsia="zh-CN" w:bidi="hi-IN"/>
        </w:rPr>
        <w:t>Output is display as a full text screen as follows:</w:t>
      </w:r>
      <w:r>
        <w:br w:type="page"/>
      </w:r>
    </w:p>
    <w:p>
      <w:pPr>
        <w:pStyle w:val="Normal"/>
        <w:rPr>
          <w:b/>
          <w:b/>
          <w:bCs/>
          <w:i/>
          <w:i/>
          <w:iCs/>
        </w:rPr>
      </w:pPr>
      <w:r>
        <w:rPr>
          <w:b/>
          <w:bCs/>
          <w:i/>
          <w:iCs/>
        </w:rPr>
        <w:t>Help result is output using cli command  less in the same format as man pages:</w:t>
      </w:r>
    </w:p>
    <w:p>
      <w:pPr>
        <w:pStyle w:val="Normal"/>
        <w:rPr>
          <w:b/>
          <w:b/>
          <w:bCs/>
          <w:i/>
          <w:i/>
          <w:iCs/>
        </w:rPr>
      </w:pPr>
      <w:r>
        <w:rPr>
          <w:b/>
          <w:bCs/>
          <w:i/>
          <w:iCs/>
        </w:rPr>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18"/>
          <w:szCs w:val="18"/>
          <w:highlight w:val="white"/>
          <w:lang w:val="en-US" w:eastAsia="zh-CN" w:bidi="hi-IN"/>
        </w:rPr>
        <w:t xml:space="preserve">NAME </w:t>
      </w:r>
      <w:r>
        <w:rPr>
          <w:rFonts w:eastAsia="Noto Sans CJK SC" w:cs="monospace" w:ascii="monospace" w:hAnsi="monospace"/>
          <w:b w:val="false"/>
          <w:bCs w:val="false"/>
          <w:color w:val="auto"/>
          <w:kern w:val="2"/>
          <w:sz w:val="18"/>
          <w:szCs w:val="18"/>
          <w:lang w:val="en-US" w:eastAsia="zh-CN" w:bidi="hi-IN"/>
        </w:rPr>
        <w:br/>
        <w:t xml:space="preserve">VarPtr </w:t>
        <w:br/>
        <w:t xml:space="preserve">Pointer = VarPtr ( Variable ) </w:t>
        <w:br/>
        <w:t xml:space="preserve">Returns a pointer that points at the Variable contents in memory. </w:t>
        <w:br/>
        <w:tab/>
        <w:t xml:space="preserve">* Variable must be a local variable, or a global variable of the current class. </w:t>
        <w:br/>
        <w:tab/>
        <w:t xml:space="preserve">* The datatype of the variable must be a number, a date, or a pointer. </w:t>
        <w:br/>
        <w:tab/>
        <w:t>* It can be a string only for global variables. In that case, the returned pointer is not the address of the string contents, but the address of a pointer that point</w:t>
        <w:br/>
        <w:t xml:space="preserve">s at the string contents. </w:t>
        <w:br/>
        <w:t xml:space="preserve">Since 3.15 </w:t>
        <w:br/>
        <w:tab/>
        <w:t xml:space="preserve">* Variable can be a Variant too. But beware, the returned pointer is guaranteed to be valid until the datatype of the variant changes. </w:t>
        <w:br/>
        <w:t xml:space="preserve">Use this function when an extern function argument is a pointer to a numeric variable. For example, int *, or void **. </w:t>
        <w:br/>
        <w:t xml:space="preserve">Do not use it to deal with char **, because the contents of a Gambas string variable is read-only. </w:t>
        <w:br/>
        <w:br/>
        <w:t xml:space="preserve">See also </w:t>
        <w:br/>
        <w:tab/>
        <w:t>* External_Function_Management</w:t>
        <w:br/>
      </w:r>
      <w:r>
        <w:rPr>
          <w:rFonts w:eastAsia="Noto Sans CJK SC" w:cs="monospace" w:ascii="monospace" w:hAnsi="monospace"/>
          <w:b w:val="false"/>
          <w:bCs w:val="false"/>
          <w:color w:val="auto"/>
          <w:kern w:val="2"/>
          <w:sz w:val="24"/>
          <w:szCs w:val="24"/>
          <w:lang w:val="en-US" w:eastAsia="zh-CN" w:bidi="hi-IN"/>
        </w:rPr>
        <w:br/>
        <w:br/>
        <w:br/>
      </w:r>
      <w:r>
        <w:br w:type="page"/>
      </w:r>
    </w:p>
    <w:p>
      <w:pPr>
        <w:pStyle w:val="Heading3"/>
        <w:widowControl/>
        <w:numPr>
          <w:ilvl w:val="0"/>
          <w:numId w:val="0"/>
        </w:numPr>
        <w:suppressAutoHyphens w:val="true"/>
        <w:spacing w:lineRule="auto" w:line="276"/>
        <w:ind w:start="0" w:end="0" w:hanging="0"/>
        <w:rPr/>
      </w:pPr>
      <w:bookmarkStart w:id="7" w:name="__RefHeading___Toc167_297940400"/>
      <w:bookmarkEnd w:id="7"/>
      <w:r>
        <w:rPr>
          <w:rFonts w:eastAsia="Noto Sans CJK SC" w:cs="Lohit Devanagari"/>
          <w:b/>
          <w:bCs/>
          <w:color w:val="auto"/>
          <w:kern w:val="2"/>
          <w:sz w:val="28"/>
          <w:szCs w:val="28"/>
          <w:lang w:val="en-US" w:eastAsia="zh-CN" w:bidi="hi-IN"/>
        </w:rPr>
        <w:t>Documenting Built</w:t>
      </w:r>
      <w:ins w:id="38" w:author="Patti " w:date="2021-01-24T11:07:00Z">
        <w:r>
          <w:rPr>
            <w:rFonts w:eastAsia="Noto Sans CJK SC" w:cs="Lohit Devanagari"/>
            <w:b/>
            <w:bCs/>
            <w:color w:val="auto"/>
            <w:kern w:val="2"/>
            <w:sz w:val="28"/>
            <w:szCs w:val="28"/>
            <w:lang w:val="en-US" w:eastAsia="zh-CN" w:bidi="hi-IN"/>
          </w:rPr>
          <w:t>-I</w:t>
        </w:r>
      </w:ins>
      <w:r>
        <w:rPr>
          <w:rFonts w:eastAsia="Noto Sans CJK SC" w:cs="Lohit Devanagari"/>
          <w:b/>
          <w:bCs/>
          <w:color w:val="auto"/>
          <w:kern w:val="2"/>
          <w:sz w:val="28"/>
          <w:szCs w:val="28"/>
          <w:lang w:val="en-US" w:eastAsia="zh-CN" w:bidi="hi-IN"/>
        </w:rPr>
        <w:t>ns/Subs/Plugins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8"/>
          <w:szCs w:val="28"/>
          <w:lang w:val="en-US" w:eastAsia="zh-CN" w:bidi="hi-IN"/>
        </w:rPr>
        <w:tab/>
      </w:r>
      <w:r>
        <w:rPr>
          <w:rFonts w:eastAsia="Noto Sans CJK SC" w:cs="Liberation Sans;Arial" w:ascii="Liberation Sans;Arial" w:hAnsi="Liberation Sans;Arial"/>
          <w:b w:val="false"/>
          <w:bCs w:val="false"/>
          <w:color w:val="auto"/>
          <w:kern w:val="2"/>
          <w:sz w:val="24"/>
          <w:szCs w:val="24"/>
          <w:lang w:val="en-US" w:eastAsia="zh-CN" w:bidi="hi-IN"/>
        </w:rPr>
        <w:t>The documentation for each built</w:t>
      </w:r>
      <w:del w:id="39"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delText xml:space="preserve"> </w:delText>
        </w:r>
      </w:del>
      <w:ins w:id="40"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t>-</w:t>
        </w:r>
      </w:ins>
      <w:r>
        <w:rPr>
          <w:rFonts w:eastAsia="Noto Sans CJK SC" w:cs="Liberation Sans;Arial" w:ascii="Liberation Sans;Arial" w:hAnsi="Liberation Sans;Arial"/>
          <w:b w:val="false"/>
          <w:bCs w:val="false"/>
          <w:color w:val="auto"/>
          <w:kern w:val="2"/>
          <w:sz w:val="24"/>
          <w:szCs w:val="24"/>
          <w:lang w:val="en-US" w:eastAsia="zh-CN" w:bidi="hi-IN"/>
        </w:rPr>
        <w:t>in command and user function is located inside the script file for that function and uses the following syntax:</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myssub() ‘ This one line will be printed in the help summary list</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function description,,,</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more Details</w:t>
      </w:r>
    </w:p>
    <w:p>
      <w:pPr>
        <w:pStyle w:val="TextBody"/>
        <w:widowControl/>
        <w:numPr>
          <w:ilvl w:val="0"/>
          <w:numId w:val="0"/>
        </w:numPr>
        <w:suppressAutoHyphens w:val="true"/>
        <w:spacing w:lineRule="auto" w:line="276"/>
        <w:ind w:start="0" w:end="0" w:hanging="0"/>
        <w:rPr/>
      </w:pP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end</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example:</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Sub jobs(Optional varname As String = "") As Boolean '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''jobs &lt;pid|on|off&gt; prints a list of current background jobs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          Or turns job control ON or OFF</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This lists all the jobs currently running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That is every instance of a task started by gsh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Default is all processes or provide a pid for specific task</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pid can equal ON for using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or        OFF (default) no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job info can be accessed by Process</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using sharedmem["pid.p[processid]"] example sharedmem["pid.p098765"]</w:t>
      </w:r>
      <w:r>
        <w:br w:type="page"/>
      </w:r>
    </w:p>
    <w:p>
      <w:pPr>
        <w:pStyle w:val="Heading3"/>
        <w:numPr>
          <w:ilvl w:val="2"/>
          <w:numId w:val="2"/>
        </w:numPr>
        <w:spacing w:lineRule="auto" w:line="276"/>
        <w:rPr/>
      </w:pPr>
      <w:bookmarkStart w:id="8" w:name="__RefHeading___Toc220_2876409098"/>
      <w:bookmarkEnd w:id="8"/>
      <w:r>
        <w:rPr/>
        <w:t>Overview of Interactive and Script Syntax</w:t>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All Gambas3 syntax and variable types are available with Linux cli extensions.</w:t>
      </w:r>
    </w:p>
    <w:p>
      <w:pPr>
        <w:pStyle w:val="Normal"/>
        <w:spacing w:lineRule="auto" w:line="276"/>
        <w:rPr/>
      </w:pPr>
      <w:r>
        <w:rPr/>
      </w:r>
    </w:p>
    <w:p>
      <w:pPr>
        <w:pStyle w:val="Normal"/>
        <w:spacing w:lineRule="auto" w:line="276"/>
        <w:rPr/>
      </w:pPr>
      <w:r>
        <w:rPr/>
        <w:t>Regular Gambas variables will not persist between command blocks. Only global variables persist between blocks and are identified by a starting $. Global variables are created and data type is set by the value assigned to it. Data types may change dynamically during execution. There is one exception to this rule in the case where a process has asked to be notified of the change in value of a variable In this case the data type is fixed until the variable is deleted.</w:t>
      </w:r>
    </w:p>
    <w:p>
      <w:pPr>
        <w:pStyle w:val="Normal"/>
        <w:spacing w:lineRule="auto" w:line="276"/>
        <w:rPr/>
      </w:pPr>
      <w:r>
        <w:rPr/>
        <w:t>To delete a global variable use:</w:t>
      </w:r>
    </w:p>
    <w:p>
      <w:pPr>
        <w:pStyle w:val="Normal"/>
        <w:spacing w:lineRule="auto" w:line="276"/>
        <w:rPr/>
      </w:pPr>
      <w:r>
        <w:rPr>
          <w:b/>
          <w:bCs/>
        </w:rPr>
        <w:tab/>
        <w:t>vardel $variablename</w:t>
      </w:r>
      <w:r>
        <w:rPr/>
        <w:t xml:space="preserve"> , … , ...</w:t>
      </w:r>
    </w:p>
    <w:p>
      <w:pPr>
        <w:pStyle w:val="Normal"/>
        <w:spacing w:lineRule="auto" w:line="276"/>
        <w:rPr/>
      </w:pPr>
      <w:r>
        <w:rPr/>
      </w:r>
    </w:p>
    <w:p>
      <w:pPr>
        <w:pStyle w:val="Normal"/>
        <w:spacing w:lineRule="auto" w:line="276"/>
        <w:rPr/>
      </w:pPr>
      <w:r>
        <w:rPr>
          <w:b/>
          <w:bCs/>
        </w:rPr>
        <w:t>gsh</w:t>
      </w:r>
      <w:r>
        <w:rPr/>
        <w:t xml:space="preserve"> compiles and runs code blocks as a Gambas3 scripts unless the function or command has been compiled and loaded as a plugin. This happens automatically the first time a function compiles without error.</w:t>
      </w:r>
    </w:p>
    <w:p>
      <w:pPr>
        <w:pStyle w:val="Normal"/>
        <w:spacing w:lineRule="auto" w:line="276"/>
        <w:rPr/>
      </w:pPr>
      <w:r>
        <w:rPr/>
      </w:r>
    </w:p>
    <w:p>
      <w:pPr>
        <w:pStyle w:val="Normal"/>
        <w:spacing w:lineRule="auto" w:line="276"/>
        <w:rPr/>
      </w:pPr>
      <w:r>
        <w:rPr>
          <w:b/>
          <w:bCs/>
        </w:rPr>
        <w:t>USE</w:t>
      </w:r>
      <w:r>
        <w:rPr/>
        <w:t xml:space="preserve">, </w:t>
      </w:r>
      <w:r>
        <w:rPr>
          <w:b/>
          <w:bCs/>
        </w:rPr>
        <w:t>INCLUDE</w:t>
      </w:r>
      <w:r>
        <w:rPr/>
        <w:t xml:space="preserve"> and </w:t>
      </w:r>
      <w:r>
        <w:rPr>
          <w:b/>
          <w:bCs/>
        </w:rPr>
        <w:t>EXTERN</w:t>
      </w:r>
      <w:r>
        <w:rPr/>
        <w:t xml:space="preserve"> may be used in each function definition. Unlike Gambas programs where they must be at the beginning of the file.</w:t>
      </w:r>
    </w:p>
    <w:p>
      <w:pPr>
        <w:pStyle w:val="Normal"/>
        <w:spacing w:lineRule="auto" w:line="276"/>
        <w:rPr/>
      </w:pPr>
      <w:r>
        <w:rPr/>
        <w:t xml:space="preserve">All Subs and Classes are automatically </w:t>
      </w:r>
      <w:r>
        <w:rPr>
          <w:b/>
          <w:bCs/>
        </w:rPr>
        <w:t>PUBLIC</w:t>
      </w:r>
      <w:r>
        <w:rPr/>
        <w:t xml:space="preserve"> and defined as global.</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10"/>
        <w:rPr/>
      </w:pPr>
      <w:r>
        <w:rPr>
          <w:rFonts w:eastAsia="Liberation Serif;Times New Roman" w:cs="Liberation Serif;Times New Roman"/>
        </w:rPr>
        <w:t xml:space="preserve">  </w:t>
      </w:r>
      <w:r>
        <w:rPr/>
        <w:t>Example   Sub or Command definition</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b/>
          <w:bCs/>
        </w:rPr>
        <w:t xml:space="preserve">     </w:t>
      </w:r>
      <w:r>
        <w:rPr>
          <w:b/>
          <w:bCs/>
          <w:sz w:val="20"/>
          <w:szCs w:val="20"/>
        </w:rPr>
        <w:t>sub ex(parm1 as variant) as variant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USE gb.gui,mybiz.comp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extern malloc(size as integer, count as integer) as pointer in "libc:6"</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Include xxx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while x=yy</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wend</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rPr>
          <w:rFonts w:eastAsia="Liberation Serif;Times New Roman" w:cs="Liberation Serif;Times New Roman"/>
        </w:rPr>
      </w:pPr>
      <w:r>
        <w:rPr>
          <w:rFonts w:eastAsia="Liberation Serif;Times New Roman" w:cs="Liberation Serif;Times New Roman"/>
        </w:rPr>
      </w:r>
    </w:p>
    <w:p>
      <w:pPr>
        <w:pStyle w:val="Normal"/>
        <w:spacing w:lineRule="auto" w:line="276"/>
        <w:rPr/>
      </w:pPr>
      <w:r>
        <w:rPr>
          <w:b/>
          <w:bCs/>
        </w:rPr>
        <w:t>gsh</w:t>
      </w:r>
      <w:r>
        <w:rPr/>
        <w:t xml:space="preserve"> takes care of creating and compiling the Gambas script correctly.</w:t>
      </w:r>
    </w:p>
    <w:p>
      <w:pPr>
        <w:pStyle w:val="Normal"/>
        <w:spacing w:lineRule="auto" w:line="276"/>
        <w:rPr/>
      </w:pPr>
      <w:r>
        <w:rPr/>
      </w:r>
    </w:p>
    <w:p>
      <w:pPr>
        <w:pStyle w:val="Normal"/>
        <w:spacing w:lineRule="auto" w:line="276"/>
        <w:rPr/>
      </w:pPr>
      <w:r>
        <w:rPr/>
        <w:t>When a function or class compiles correctly, it is loaded into the shell as a plugin and may be directly executed from the command line in the context of the shell with access to all classes, etc. If changes are made to the function after the plugin is loaded then the plugin is ignored and the new version is executed as a script. Gambas can not unload a plugin so the changes are not internal to the shell until the next start of gsh. So if you change a builtin command, you must clearsubs exit gsh and restart gsh to have them run correctly in the context of the shell.</w:t>
      </w:r>
    </w:p>
    <w:p>
      <w:pPr>
        <w:pStyle w:val="Normal"/>
        <w:spacing w:lineRule="auto" w:line="276"/>
        <w:rPr/>
      </w:pPr>
      <w:r>
        <w:rPr/>
      </w:r>
    </w:p>
    <w:p>
      <w:pPr>
        <w:pStyle w:val="TextBody"/>
        <w:spacing w:lineRule="auto" w:line="276"/>
        <w:rPr/>
      </w:pPr>
      <w:r>
        <w:rPr/>
        <w:t xml:space="preserve">You may use a lambda expression as the syntax of a single simple multi line function. This allows the definition of local variables, etc within a script section. More on lambda later. Remember that script lines or blocks i.e. (such as </w:t>
      </w:r>
      <w:r>
        <w:rPr>
          <w:b/>
          <w:bCs/>
        </w:rPr>
        <w:t>for-next</w:t>
      </w:r>
      <w:r>
        <w:rPr>
          <w:b w:val="false"/>
          <w:bCs w:val="false"/>
        </w:rPr>
        <w:t xml:space="preserve"> or </w:t>
      </w:r>
      <w:r>
        <w:rPr>
          <w:b/>
          <w:bCs/>
        </w:rPr>
        <w:t>while</w:t>
      </w:r>
      <w:r>
        <w:rPr>
          <w:b w:val="false"/>
          <w:bCs w:val="false"/>
        </w:rPr>
        <w:t>-</w:t>
      </w:r>
      <w:r>
        <w:rPr>
          <w:b/>
          <w:bCs/>
        </w:rPr>
        <w:t>wend</w:t>
      </w:r>
      <w:r>
        <w:rPr/>
        <w:t xml:space="preserve"> structure or any Gambas language component with a </w:t>
      </w:r>
      <w:r>
        <w:rPr>
          <w:b/>
          <w:bCs/>
        </w:rPr>
        <w:t>begin</w:t>
      </w:r>
      <w:r>
        <w:rPr/>
        <w:t xml:space="preserve"> – </w:t>
      </w:r>
      <w:r>
        <w:rPr>
          <w:b/>
          <w:bCs/>
        </w:rPr>
        <w:t>end</w:t>
      </w:r>
      <w:r>
        <w:rPr/>
        <w:t xml:space="preserve"> structure) are executed as they are encountered in a script. They are each essentially treated as a separate module with a main function in Gambas terms.</w:t>
      </w:r>
    </w:p>
    <w:p>
      <w:pPr>
        <w:pStyle w:val="TextBody"/>
        <w:spacing w:lineRule="auto" w:line="276"/>
        <w:rPr/>
      </w:pPr>
      <w:r>
        <w:rPr/>
      </w:r>
    </w:p>
    <w:p>
      <w:pPr>
        <w:pStyle w:val="Heading10"/>
        <w:rPr/>
      </w:pPr>
      <w:r>
        <w:rPr/>
        <w:t>Example of simple lambda expression</w:t>
      </w:r>
    </w:p>
    <w:p>
      <w:pPr>
        <w:pStyle w:val="Normal"/>
        <w:spacing w:lineRule="auto" w:line="276"/>
        <w:rPr>
          <w:b/>
          <w:b/>
          <w:bCs/>
          <w:sz w:val="20"/>
          <w:szCs w:val="20"/>
        </w:rPr>
      </w:pPr>
      <w:r>
        <w:rPr>
          <w:b/>
          <w:bCs/>
          <w:sz w:val="20"/>
          <w:szCs w:val="20"/>
        </w:rPr>
      </w:r>
    </w:p>
    <w:p>
      <w:pPr>
        <w:pStyle w:val="Normal"/>
        <w:spacing w:lineRule="auto" w:line="276"/>
        <w:ind w:start="420" w:end="0" w:hanging="0"/>
        <w:rPr>
          <w:b/>
          <w:b/>
          <w:bCs/>
          <w:sz w:val="20"/>
          <w:szCs w:val="20"/>
        </w:rPr>
      </w:pPr>
      <w:r>
        <w:rPr>
          <w:b/>
          <w:bCs/>
          <w:sz w:val="20"/>
          <w:szCs w:val="20"/>
        </w:rPr>
        <w:t xml:space="preserve">lambda  ' or use keyword Begin </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dim a as string</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a = "hello world"</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b/>
          <w:b/>
          <w:bCs/>
          <w:sz w:val="20"/>
          <w:szCs w:val="20"/>
        </w:rPr>
      </w:pPr>
      <w:r>
        <w:rPr>
          <w:b/>
          <w:bCs/>
          <w:sz w:val="20"/>
          <w:szCs w:val="20"/>
        </w:rPr>
        <w:t>end</w:t>
      </w:r>
    </w:p>
    <w:p>
      <w:pPr>
        <w:pStyle w:val="Normal"/>
        <w:spacing w:lineRule="auto" w:line="276"/>
        <w:ind w:start="420" w:end="0" w:hanging="0"/>
        <w:rPr>
          <w:b/>
          <w:b/>
          <w:bCs/>
        </w:rPr>
      </w:pPr>
      <w:r>
        <w:rPr>
          <w:b/>
          <w:bCs/>
        </w:rPr>
      </w:r>
    </w:p>
    <w:p>
      <w:pPr>
        <w:pStyle w:val="Heading10"/>
        <w:rPr/>
      </w:pPr>
      <w:r>
        <w:rPr/>
        <w:t>Example using lambda expressions inside a block with parameters</w:t>
      </w:r>
    </w:p>
    <w:p>
      <w:pPr>
        <w:pStyle w:val="Normal"/>
        <w:rPr>
          <w:sz w:val="20"/>
          <w:szCs w:val="20"/>
        </w:rPr>
      </w:pPr>
      <w:r>
        <w:rPr>
          <w:sz w:val="20"/>
          <w:szCs w:val="20"/>
        </w:rPr>
        <w:t>d</w:t>
      </w:r>
      <w:r>
        <w:rPr>
          <w:b/>
          <w:bCs/>
          <w:sz w:val="20"/>
          <w:szCs w:val="20"/>
        </w:rPr>
        <w:t>o</w:t>
      </w:r>
    </w:p>
    <w:p>
      <w:pPr>
        <w:pStyle w:val="Normal"/>
        <w:rPr>
          <w:b/>
          <w:b/>
          <w:bCs/>
          <w:sz w:val="20"/>
          <w:szCs w:val="20"/>
        </w:rPr>
      </w:pPr>
      <w:r>
        <w:rPr>
          <w:b/>
          <w:bCs/>
          <w:sz w:val="20"/>
          <w:szCs w:val="20"/>
        </w:rPr>
        <w:t xml:space="preserve">    </w:t>
      </w:r>
      <w:r>
        <w:rPr>
          <w:b/>
          <w:bCs/>
          <w:sz w:val="20"/>
          <w:szCs w:val="20"/>
        </w:rPr>
        <w:t>dim a as integer=10</w:t>
      </w:r>
    </w:p>
    <w:p>
      <w:pPr>
        <w:pStyle w:val="Normal"/>
        <w:rPr>
          <w:b/>
          <w:b/>
          <w:bCs/>
          <w:sz w:val="20"/>
          <w:szCs w:val="20"/>
        </w:rPr>
      </w:pPr>
      <w:r>
        <w:rPr>
          <w:b/>
          <w:bCs/>
          <w:sz w:val="20"/>
          <w:szCs w:val="20"/>
        </w:rPr>
        <w:t xml:space="preserve">    </w:t>
      </w:r>
      <w:r>
        <w:rPr>
          <w:b/>
          <w:bCs/>
          <w:sz w:val="20"/>
          <w:szCs w:val="20"/>
        </w:rPr>
        <w:t>lambda(a,"Lambda")</w:t>
      </w:r>
    </w:p>
    <w:p>
      <w:pPr>
        <w:pStyle w:val="Normal"/>
        <w:rPr>
          <w:b/>
          <w:b/>
          <w:bCs/>
          <w:sz w:val="20"/>
          <w:szCs w:val="20"/>
        </w:rPr>
      </w:pPr>
      <w:r>
        <w:rPr>
          <w:b/>
          <w:bCs/>
          <w:sz w:val="20"/>
          <w:szCs w:val="20"/>
        </w:rPr>
        <w:t xml:space="preserve">        </w:t>
      </w:r>
      <w:r>
        <w:rPr>
          <w:b/>
          <w:bCs/>
          <w:sz w:val="20"/>
          <w:szCs w:val="20"/>
        </w:rPr>
        <w:t>for b as integer=0 to param[0]</w:t>
      </w:r>
    </w:p>
    <w:p>
      <w:pPr>
        <w:pStyle w:val="Normal"/>
        <w:rPr>
          <w:b/>
          <w:b/>
          <w:bCs/>
          <w:sz w:val="20"/>
          <w:szCs w:val="20"/>
        </w:rPr>
      </w:pPr>
      <w:r>
        <w:rPr>
          <w:b/>
          <w:bCs/>
          <w:sz w:val="20"/>
          <w:szCs w:val="20"/>
        </w:rPr>
        <w:t xml:space="preserve">            </w:t>
      </w:r>
      <w:r>
        <w:rPr>
          <w:b/>
          <w:bCs/>
          <w:sz w:val="20"/>
          <w:szCs w:val="20"/>
        </w:rPr>
        <w:t>print b;;param[0];;param[1];;",";;</w:t>
      </w:r>
    </w:p>
    <w:p>
      <w:pPr>
        <w:pStyle w:val="Normal"/>
        <w:rPr>
          <w:b/>
          <w:b/>
          <w:bCs/>
          <w:sz w:val="20"/>
          <w:szCs w:val="20"/>
        </w:rPr>
      </w:pPr>
      <w:r>
        <w:rPr>
          <w:b/>
          <w:bCs/>
          <w:sz w:val="20"/>
          <w:szCs w:val="20"/>
        </w:rPr>
        <w:t xml:space="preserve">        </w:t>
      </w:r>
      <w:r>
        <w:rPr>
          <w:b/>
          <w:bCs/>
          <w:sz w:val="20"/>
          <w:szCs w:val="20"/>
        </w:rPr>
        <w:t>next</w:t>
      </w:r>
    </w:p>
    <w:p>
      <w:pPr>
        <w:pStyle w:val="Normal"/>
        <w:rPr>
          <w:b/>
          <w:b/>
          <w:bCs/>
          <w:sz w:val="20"/>
          <w:szCs w:val="20"/>
        </w:rPr>
      </w:pPr>
      <w:r>
        <w:rPr>
          <w:b/>
          <w:bCs/>
          <w:sz w:val="20"/>
          <w:szCs w:val="20"/>
        </w:rPr>
        <w:t xml:space="preserve">        </w:t>
      </w:r>
      <w:r>
        <w:rPr>
          <w:b/>
          <w:bCs/>
          <w:sz w:val="20"/>
          <w:szCs w:val="20"/>
        </w:rPr>
        <w:t>print</w:t>
      </w:r>
    </w:p>
    <w:p>
      <w:pPr>
        <w:pStyle w:val="Normal"/>
        <w:rPr>
          <w:b/>
          <w:b/>
          <w:bCs/>
          <w:sz w:val="20"/>
          <w:szCs w:val="20"/>
        </w:rPr>
      </w:pPr>
      <w:r>
        <w:rPr>
          <w:b/>
          <w:bCs/>
          <w:sz w:val="20"/>
          <w:szCs w:val="20"/>
        </w:rPr>
        <w:t xml:space="preserve">    </w:t>
      </w:r>
      <w:r>
        <w:rPr>
          <w:b/>
          <w:bCs/>
          <w:sz w:val="20"/>
          <w:szCs w:val="20"/>
        </w:rPr>
        <w:t>end</w:t>
      </w:r>
    </w:p>
    <w:p>
      <w:pPr>
        <w:pStyle w:val="Normal"/>
        <w:rPr>
          <w:b/>
          <w:b/>
          <w:bCs/>
          <w:sz w:val="20"/>
          <w:szCs w:val="20"/>
        </w:rPr>
      </w:pPr>
      <w:r>
        <w:rPr>
          <w:b/>
          <w:bCs/>
          <w:sz w:val="20"/>
          <w:szCs w:val="20"/>
        </w:rPr>
        <w:t xml:space="preserve">    </w:t>
      </w:r>
      <w:r>
        <w:rPr>
          <w:b/>
          <w:bCs/>
          <w:sz w:val="20"/>
          <w:szCs w:val="20"/>
        </w:rPr>
        <w:t>lambda(a,"Lambda")</w:t>
      </w:r>
    </w:p>
    <w:p>
      <w:pPr>
        <w:pStyle w:val="Normal"/>
        <w:rPr>
          <w:b/>
          <w:b/>
          <w:bCs/>
          <w:sz w:val="20"/>
          <w:szCs w:val="20"/>
        </w:rPr>
      </w:pPr>
      <w:r>
        <w:rPr>
          <w:b/>
          <w:bCs/>
          <w:sz w:val="20"/>
          <w:szCs w:val="20"/>
        </w:rPr>
        <w:t xml:space="preserve">        </w:t>
      </w:r>
      <w:r>
        <w:rPr>
          <w:b/>
          <w:bCs/>
          <w:sz w:val="20"/>
          <w:szCs w:val="20"/>
        </w:rPr>
        <w:t>for b as integer=0 to param[0]</w:t>
      </w:r>
    </w:p>
    <w:p>
      <w:pPr>
        <w:pStyle w:val="Normal"/>
        <w:rPr>
          <w:b/>
          <w:b/>
          <w:bCs/>
          <w:sz w:val="20"/>
          <w:szCs w:val="20"/>
        </w:rPr>
      </w:pPr>
      <w:r>
        <w:rPr>
          <w:b/>
          <w:bCs/>
          <w:sz w:val="20"/>
          <w:szCs w:val="20"/>
        </w:rPr>
        <w:t xml:space="preserve">            </w:t>
      </w:r>
      <w:r>
        <w:rPr>
          <w:b/>
          <w:bCs/>
          <w:sz w:val="20"/>
          <w:szCs w:val="20"/>
        </w:rPr>
        <w:t>print b;;param[1];;param[0];;",";;</w:t>
      </w:r>
    </w:p>
    <w:p>
      <w:pPr>
        <w:pStyle w:val="Normal"/>
        <w:rPr>
          <w:b/>
          <w:b/>
          <w:bCs/>
          <w:sz w:val="20"/>
          <w:szCs w:val="20"/>
        </w:rPr>
      </w:pPr>
      <w:r>
        <w:rPr>
          <w:b/>
          <w:bCs/>
          <w:sz w:val="20"/>
          <w:szCs w:val="20"/>
        </w:rPr>
        <w:t xml:space="preserve">        </w:t>
      </w:r>
      <w:r>
        <w:rPr>
          <w:b/>
          <w:bCs/>
          <w:sz w:val="20"/>
          <w:szCs w:val="20"/>
        </w:rPr>
        <w:t>next</w:t>
      </w:r>
    </w:p>
    <w:p>
      <w:pPr>
        <w:pStyle w:val="Normal"/>
        <w:rPr>
          <w:b/>
          <w:b/>
          <w:bCs/>
          <w:sz w:val="20"/>
          <w:szCs w:val="20"/>
        </w:rPr>
      </w:pPr>
      <w:r>
        <w:rPr>
          <w:b/>
          <w:bCs/>
          <w:sz w:val="20"/>
          <w:szCs w:val="20"/>
        </w:rPr>
        <w:t xml:space="preserve">        </w:t>
      </w:r>
      <w:r>
        <w:rPr>
          <w:b/>
          <w:bCs/>
          <w:sz w:val="20"/>
          <w:szCs w:val="20"/>
        </w:rPr>
        <w:t>print</w:t>
      </w:r>
    </w:p>
    <w:p>
      <w:pPr>
        <w:pStyle w:val="Normal"/>
        <w:rPr>
          <w:b/>
          <w:b/>
          <w:bCs/>
          <w:sz w:val="20"/>
          <w:szCs w:val="20"/>
        </w:rPr>
      </w:pPr>
      <w:r>
        <w:rPr>
          <w:b/>
          <w:bCs/>
          <w:sz w:val="20"/>
          <w:szCs w:val="20"/>
        </w:rPr>
        <w:t xml:space="preserve">    </w:t>
      </w:r>
      <w:r>
        <w:rPr>
          <w:b/>
          <w:bCs/>
          <w:sz w:val="20"/>
          <w:szCs w:val="20"/>
        </w:rPr>
        <w:t>end</w:t>
      </w:r>
    </w:p>
    <w:p>
      <w:pPr>
        <w:pStyle w:val="Normal"/>
        <w:rPr>
          <w:b/>
          <w:b/>
          <w:bCs/>
          <w:sz w:val="20"/>
          <w:szCs w:val="20"/>
        </w:rPr>
      </w:pPr>
      <w:r>
        <w:rPr>
          <w:b/>
          <w:bCs/>
          <w:sz w:val="20"/>
          <w:szCs w:val="20"/>
        </w:rPr>
        <w:t xml:space="preserve">    </w:t>
      </w:r>
      <w:r>
        <w:rPr>
          <w:b/>
          <w:bCs/>
          <w:sz w:val="20"/>
          <w:szCs w:val="20"/>
        </w:rPr>
        <w:t>lambda0(1,"Again "&amp;str(timer/1000))</w:t>
      </w:r>
    </w:p>
    <w:p>
      <w:pPr>
        <w:pStyle w:val="Normal"/>
        <w:rPr>
          <w:b/>
          <w:b/>
          <w:bCs/>
          <w:sz w:val="20"/>
          <w:szCs w:val="20"/>
        </w:rPr>
      </w:pPr>
      <w:r>
        <w:rPr>
          <w:b/>
          <w:bCs/>
          <w:sz w:val="20"/>
          <w:szCs w:val="20"/>
        </w:rPr>
        <w:t xml:space="preserve">    </w:t>
      </w:r>
      <w:r>
        <w:rPr>
          <w:b/>
          <w:bCs/>
          <w:sz w:val="20"/>
          <w:szCs w:val="20"/>
        </w:rPr>
        <w:t>lambda1(2,"Again 1 "&amp;str(timer/1000))</w:t>
      </w:r>
    </w:p>
    <w:p>
      <w:pPr>
        <w:pStyle w:val="Normal"/>
        <w:rPr>
          <w:b/>
          <w:b/>
          <w:bCs/>
          <w:sz w:val="20"/>
          <w:szCs w:val="20"/>
        </w:rPr>
      </w:pPr>
      <w:r>
        <w:rPr>
          <w:b/>
          <w:bCs/>
          <w:sz w:val="20"/>
          <w:szCs w:val="20"/>
        </w:rPr>
        <w:t xml:space="preserve">    </w:t>
      </w:r>
      <w:r>
        <w:rPr>
          <w:b/>
          <w:bCs/>
          <w:sz w:val="20"/>
          <w:szCs w:val="20"/>
        </w:rPr>
        <w:t>lambda0(3,"Again "&amp;str(timer/1000))</w:t>
      </w:r>
    </w:p>
    <w:p>
      <w:pPr>
        <w:pStyle w:val="Normal"/>
        <w:rPr>
          <w:b/>
          <w:b/>
          <w:bCs/>
          <w:sz w:val="20"/>
          <w:szCs w:val="20"/>
        </w:rPr>
      </w:pPr>
      <w:r>
        <w:rPr>
          <w:b/>
          <w:bCs/>
          <w:sz w:val="20"/>
          <w:szCs w:val="20"/>
        </w:rPr>
        <w:t xml:space="preserve">    </w:t>
      </w:r>
      <w:r>
        <w:rPr>
          <w:b/>
          <w:bCs/>
          <w:sz w:val="20"/>
          <w:szCs w:val="20"/>
        </w:rPr>
        <w:t>lambda0(4,"Again "&amp;str(timer/1000))</w:t>
      </w:r>
    </w:p>
    <w:p>
      <w:pPr>
        <w:pStyle w:val="Normal"/>
        <w:rPr>
          <w:b/>
          <w:b/>
          <w:bCs/>
          <w:sz w:val="20"/>
          <w:szCs w:val="20"/>
        </w:rPr>
      </w:pPr>
      <w:r>
        <w:rPr>
          <w:b/>
          <w:bCs/>
          <w:sz w:val="20"/>
          <w:szCs w:val="20"/>
        </w:rPr>
        <w:t xml:space="preserve">    </w:t>
      </w:r>
      <w:r>
        <w:rPr>
          <w:b/>
          <w:bCs/>
          <w:sz w:val="20"/>
          <w:szCs w:val="20"/>
        </w:rPr>
        <w:t>print a, " All done"</w:t>
      </w:r>
    </w:p>
    <w:p>
      <w:pPr>
        <w:pStyle w:val="Normal"/>
        <w:rPr>
          <w:b/>
          <w:b/>
          <w:bCs/>
          <w:sz w:val="20"/>
          <w:szCs w:val="20"/>
        </w:rPr>
      </w:pPr>
      <w:r>
        <w:rPr>
          <w:b/>
          <w:bCs/>
          <w:sz w:val="20"/>
          <w:szCs w:val="20"/>
        </w:rPr>
        <w:t>done</w:t>
      </w:r>
    </w:p>
    <w:p>
      <w:pPr>
        <w:pStyle w:val="TextBody"/>
        <w:rPr/>
      </w:pPr>
      <w:r>
        <w:rPr/>
      </w:r>
    </w:p>
    <w:p>
      <w:pPr>
        <w:pStyle w:val="TextBody"/>
        <w:rPr/>
      </w:pPr>
      <w:r>
        <w:rPr/>
        <w:t xml:space="preserve"> </w:t>
      </w:r>
      <w:r>
        <w:rPr/>
        <w:tab/>
        <w:t>A lambda expression is declared by first use, then can be used until the end of the block it is declared in. They are referenced in order starting at 0.</w:t>
      </w:r>
    </w:p>
    <w:p>
      <w:pPr>
        <w:pStyle w:val="TextBody"/>
        <w:rPr/>
      </w:pPr>
      <w:r>
        <w:rPr/>
      </w:r>
    </w:p>
    <w:p>
      <w:pPr>
        <w:pStyle w:val="TextBody"/>
        <w:rPr/>
      </w:pPr>
      <w:r>
        <w:rPr/>
        <w:tab/>
        <w:t>You may edit and execute the last lambda expression by using edit lambda.</w:t>
      </w:r>
    </w:p>
    <w:p>
      <w:pPr>
        <w:pStyle w:val="TextBody"/>
        <w:rPr/>
      </w:pPr>
      <w:r>
        <w:rPr/>
        <w:tab/>
        <w:t>Parameters may be passed to a lambda expression using the param for Gambas ... functions</w:t>
      </w:r>
    </w:p>
    <w:p>
      <w:pPr>
        <w:pStyle w:val="TextBody"/>
        <w:rPr>
          <w:rFonts w:eastAsia="Liberation Serif;Times New Roman" w:cs="Liberation Serif;Times New Roman"/>
        </w:rPr>
      </w:pPr>
      <w:r>
        <w:rPr/>
        <w:tab/>
        <w:t>This is basically a syntactic trick to let the editor know your entering code that should be executed as one block. By default gsh executes each line as it is entered.</w:t>
      </w:r>
    </w:p>
    <w:p>
      <w:pPr>
        <w:pStyle w:val="TextBody"/>
        <w:spacing w:lineRule="auto" w:line="276"/>
        <w:rPr/>
      </w:pPr>
      <w:r>
        <w:rPr/>
        <w:tab/>
        <w:t>Gambas variable are not accessible outside of a block. The above lambda function may also be expressed using global variables as follows. But remember that global variables are just that, available to every copy of gsh running for the current user upon creation.</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"Hello World"</w:t>
      </w:r>
    </w:p>
    <w:p>
      <w:pPr>
        <w:pStyle w:val="Normal"/>
        <w:spacing w:lineRule="auto" w:line="276"/>
        <w:ind w:start="420" w:end="0" w:hanging="0"/>
        <w:rPr>
          <w:b/>
          <w:b/>
          <w:bCs/>
          <w:sz w:val="20"/>
          <w:szCs w:val="20"/>
        </w:rPr>
      </w:pPr>
      <w:r>
        <w:rPr>
          <w:b/>
          <w:bCs/>
          <w:sz w:val="20"/>
          <w:szCs w:val="20"/>
        </w:rPr>
        <w:t>? $a</w:t>
      </w:r>
    </w:p>
    <w:p>
      <w:pPr>
        <w:pStyle w:val="Normal"/>
        <w:spacing w:lineRule="auto" w:line="276"/>
        <w:ind w:start="420" w:end="0" w:hanging="0"/>
        <w:rPr>
          <w:b/>
          <w:b/>
          <w:bCs/>
          <w:sz w:val="20"/>
          <w:szCs w:val="20"/>
        </w:rPr>
      </w:pPr>
      <w:r>
        <w:rPr>
          <w:b/>
          <w:bCs/>
          <w:sz w:val="20"/>
          <w:szCs w:val="20"/>
        </w:rPr>
      </w:r>
    </w:p>
    <w:p>
      <w:pPr>
        <w:pStyle w:val="Normal"/>
        <w:spacing w:lineRule="auto" w:line="276"/>
        <w:rPr/>
      </w:pPr>
      <w:r>
        <w:rPr/>
        <w:t xml:space="preserve">This may not seem clear but writing a script full of individual lines is not the most efficient thing in the world. </w:t>
      </w:r>
    </w:p>
    <w:p>
      <w:pPr>
        <w:pStyle w:val="Normal"/>
        <w:spacing w:lineRule="auto" w:line="276"/>
        <w:rPr/>
      </w:pPr>
      <w:r>
        <w:rPr/>
      </w:r>
    </w:p>
    <w:p>
      <w:pPr>
        <w:pStyle w:val="Normal"/>
        <w:spacing w:lineRule="auto" w:line="276"/>
        <w:rPr/>
      </w:pPr>
      <w:r>
        <w:rPr/>
        <w:t>For example, writing the following is quite inefficient because it executes each line as an individual block. Which translates to an individual gambas3 script for each line.</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24</w:t>
      </w:r>
    </w:p>
    <w:p>
      <w:pPr>
        <w:pStyle w:val="Normal"/>
        <w:spacing w:lineRule="auto" w:line="276"/>
        <w:ind w:start="420" w:end="0" w:hanging="0"/>
        <w:rPr>
          <w:b/>
          <w:b/>
          <w:bCs/>
          <w:sz w:val="20"/>
          <w:szCs w:val="20"/>
        </w:rPr>
      </w:pPr>
      <w:r>
        <w:rPr>
          <w:b/>
          <w:bCs/>
          <w:sz w:val="20"/>
          <w:szCs w:val="20"/>
        </w:rPr>
        <w:t>print $a</w:t>
      </w:r>
    </w:p>
    <w:p>
      <w:pPr>
        <w:pStyle w:val="Normal"/>
        <w:spacing w:lineRule="auto" w:line="276"/>
        <w:ind w:start="420" w:end="0" w:hanging="0"/>
        <w:rPr>
          <w:b/>
          <w:b/>
          <w:bCs/>
          <w:sz w:val="20"/>
          <w:szCs w:val="20"/>
        </w:rPr>
      </w:pPr>
      <w:r>
        <w:rPr>
          <w:b/>
          <w:bCs/>
          <w:sz w:val="20"/>
          <w:szCs w:val="20"/>
        </w:rPr>
        <w:t>$b = $a</w:t>
      </w:r>
    </w:p>
    <w:p>
      <w:pPr>
        <w:pStyle w:val="Normal"/>
        <w:spacing w:lineRule="auto" w:line="276"/>
        <w:ind w:start="420" w:end="0" w:hanging="0"/>
        <w:rPr>
          <w:b/>
          <w:b/>
          <w:bCs/>
          <w:sz w:val="20"/>
          <w:szCs w:val="20"/>
        </w:rPr>
      </w:pPr>
      <w:r>
        <w:rPr>
          <w:b/>
          <w:bCs/>
          <w:sz w:val="20"/>
          <w:szCs w:val="20"/>
        </w:rPr>
        <w:t>print $b</w:t>
      </w:r>
    </w:p>
    <w:p>
      <w:pPr>
        <w:pStyle w:val="Normal"/>
        <w:spacing w:lineRule="auto" w:line="276"/>
        <w:ind w:start="420" w:end="0" w:hanging="0"/>
        <w:rPr>
          <w:sz w:val="20"/>
          <w:szCs w:val="20"/>
        </w:rPr>
      </w:pPr>
      <w:r>
        <w:rPr>
          <w:sz w:val="20"/>
          <w:szCs w:val="20"/>
        </w:rPr>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This is better written as one block of code as follows, since it is executed as a single block of code. And a single gambas3 script.</w:t>
      </w:r>
    </w:p>
    <w:p>
      <w:pPr>
        <w:pStyle w:val="Normal"/>
        <w:spacing w:lineRule="auto" w:line="276"/>
        <w:rPr>
          <w:sz w:val="20"/>
          <w:szCs w:val="20"/>
        </w:rPr>
      </w:pPr>
      <w:r>
        <w:rPr>
          <w:sz w:val="20"/>
          <w:szCs w:val="20"/>
        </w:rPr>
      </w:r>
    </w:p>
    <w:p>
      <w:pPr>
        <w:pStyle w:val="Normal"/>
        <w:spacing w:lineRule="auto" w:line="276"/>
        <w:ind w:start="420" w:end="0" w:hanging="0"/>
        <w:rPr>
          <w:rFonts w:eastAsia="Noto Sans CJK SC" w:cs="Lohit Devanagari"/>
          <w:b/>
          <w:b/>
          <w:bCs/>
          <w:color w:val="auto"/>
          <w:kern w:val="2"/>
          <w:sz w:val="20"/>
          <w:szCs w:val="20"/>
          <w:lang w:val="en-US" w:eastAsia="zh-CN" w:bidi="hi-IN"/>
        </w:rPr>
      </w:pPr>
      <w:r>
        <w:rPr>
          <w:rFonts w:eastAsia="Noto Sans CJK SC" w:cs="Lohit Devanagari"/>
          <w:b/>
          <w:bCs/>
          <w:color w:val="auto"/>
          <w:kern w:val="2"/>
          <w:sz w:val="20"/>
          <w:szCs w:val="20"/>
          <w:lang w:val="en-US" w:eastAsia="zh-CN" w:bidi="hi-IN"/>
        </w:rPr>
        <w:t>Begin</w:t>
      </w:r>
    </w:p>
    <w:p>
      <w:pPr>
        <w:pStyle w:val="Normal"/>
        <w:spacing w:lineRule="auto" w:line="276"/>
        <w:ind w:start="420" w:end="0" w:hanging="0"/>
        <w:rPr/>
      </w:pPr>
      <w:r>
        <w:rPr>
          <w:rFonts w:eastAsia="Liberation Serif;Times New Roman" w:cs="Liberation Serif;Times New Roman"/>
          <w:sz w:val="20"/>
          <w:szCs w:val="20"/>
        </w:rPr>
        <w:t xml:space="preserve">  </w:t>
      </w:r>
      <w:r>
        <w:rPr>
          <w:b/>
          <w:bCs/>
          <w:sz w:val="20"/>
          <w:szCs w:val="20"/>
        </w:rPr>
        <w:t>$a = 24</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$b =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$b</w:t>
      </w:r>
    </w:p>
    <w:p>
      <w:pPr>
        <w:pStyle w:val="Normal"/>
        <w:spacing w:lineRule="auto" w:line="276"/>
        <w:ind w:start="420" w:end="0" w:hanging="0"/>
        <w:rPr>
          <w:b/>
          <w:b/>
          <w:bCs/>
          <w:sz w:val="20"/>
          <w:szCs w:val="20"/>
        </w:rPr>
      </w:pPr>
      <w:r>
        <w:rPr>
          <w:b/>
          <w:bCs/>
          <w:sz w:val="20"/>
          <w:szCs w:val="20"/>
        </w:rPr>
        <w:t>end</w:t>
      </w:r>
    </w:p>
    <w:p>
      <w:pPr>
        <w:pStyle w:val="Normal"/>
        <w:spacing w:lineRule="auto" w:line="276"/>
        <w:rPr>
          <w:b/>
          <w:b/>
          <w:bCs/>
          <w:sz w:val="20"/>
          <w:szCs w:val="20"/>
        </w:rPr>
      </w:pPr>
      <w:r>
        <w:rPr>
          <w:b/>
          <w:bCs/>
          <w:sz w:val="20"/>
          <w:szCs w:val="20"/>
        </w:rPr>
      </w:r>
      <w:r>
        <w:br w:type="page"/>
      </w:r>
    </w:p>
    <w:p>
      <w:pPr>
        <w:pStyle w:val="Heading3"/>
        <w:numPr>
          <w:ilvl w:val="2"/>
          <w:numId w:val="2"/>
        </w:numPr>
        <w:spacing w:lineRule="auto" w:line="276"/>
        <w:rPr/>
      </w:pPr>
      <w:bookmarkStart w:id="9" w:name="__RefHeading___Toc222_2876409098"/>
      <w:bookmarkEnd w:id="9"/>
      <w:r>
        <w:rPr/>
        <w:t>gsh Command Line Parameters</w:t>
      </w:r>
    </w:p>
    <w:p>
      <w:pPr>
        <w:pStyle w:val="Normal"/>
        <w:spacing w:lineRule="auto" w:line="276"/>
        <w:rPr/>
      </w:pPr>
      <w:r>
        <w:rPr/>
        <w:t>--help Display the help pages</w:t>
      </w:r>
    </w:p>
    <w:p>
      <w:pPr>
        <w:pStyle w:val="Normal"/>
        <w:spacing w:lineRule="auto" w:line="276"/>
        <w:rPr/>
      </w:pPr>
      <w:r>
        <w:rPr>
          <w:rFonts w:eastAsia="Liberation Serif;Times New Roman" w:cs="Liberation Serif;Times New Roman"/>
        </w:rPr>
        <w:t xml:space="preserve"> </w:t>
      </w:r>
      <w:r>
        <w:rPr/>
        <w:tab/>
        <w:t xml:space="preserve">-a --about   </w:t>
        <w:tab/>
        <w:tab/>
        <w:t>Display</w:t>
      </w:r>
      <w:ins w:id="41" w:author="Patti " w:date="2021-01-24T11:15:00Z">
        <w:r>
          <w:rPr/>
          <w:t>s</w:t>
        </w:r>
      </w:ins>
      <w:r>
        <w:rPr/>
        <w:t xml:space="preserve"> information about gsh</w:t>
      </w:r>
    </w:p>
    <w:p>
      <w:pPr>
        <w:pStyle w:val="Normal"/>
        <w:spacing w:lineRule="auto" w:line="276"/>
        <w:rPr/>
      </w:pPr>
      <w:r>
        <w:rPr/>
        <w:tab/>
        <w:t xml:space="preserve">-C --cleanup </w:t>
        <w:tab/>
        <w:t>Force</w:t>
      </w:r>
      <w:ins w:id="42" w:author="Patti " w:date="2021-01-24T11:15:00Z">
        <w:r>
          <w:rPr/>
          <w:t>s</w:t>
        </w:r>
      </w:ins>
      <w:r>
        <w:rPr/>
        <w:t xml:space="preserve"> the close of the in-memory database then reopen.</w:t>
      </w:r>
    </w:p>
    <w:p>
      <w:pPr>
        <w:pStyle w:val="Normal"/>
        <w:spacing w:lineRule="auto" w:line="276"/>
        <w:rPr/>
      </w:pPr>
      <w:r>
        <w:rPr/>
        <w:tab/>
        <w:t xml:space="preserve">-c --command </w:t>
        <w:tab/>
        <w:t>Used by the remote ssh or other access for Posix compliance, not used in other</w:t>
        <w:br/>
        <w:tab/>
        <w:tab/>
        <w:tab/>
        <w:tab/>
        <w:tab/>
        <w:t>cases.</w:t>
      </w:r>
    </w:p>
    <w:p>
      <w:pPr>
        <w:pStyle w:val="Normal"/>
        <w:spacing w:lineRule="auto" w:line="276"/>
        <w:rPr/>
      </w:pPr>
      <w:r>
        <w:rPr/>
        <w:tab/>
        <w:t>-d</w:t>
        <w:tab/>
        <w:t>--service</w:t>
        <w:tab/>
        <w:t>Run</w:t>
      </w:r>
      <w:ins w:id="43" w:author="Patti " w:date="2021-01-24T11:15:00Z">
        <w:r>
          <w:rPr/>
          <w:t>s</w:t>
        </w:r>
      </w:ins>
      <w:r>
        <w:rPr/>
        <w:t xml:space="preserve"> Shell as a service point</w:t>
      </w:r>
    </w:p>
    <w:p>
      <w:pPr>
        <w:pStyle w:val="Normal"/>
        <w:spacing w:lineRule="auto" w:line="276"/>
        <w:rPr/>
      </w:pPr>
      <w:r>
        <w:rPr/>
        <w:tab/>
        <w:t xml:space="preserve">-D --dictsize        </w:t>
      </w:r>
      <w:del w:id="44" w:author="Patti " w:date="2021-01-24T11:15:00Z">
        <w:r>
          <w:rPr/>
          <w:delText xml:space="preserve"> </w:delText>
        </w:r>
      </w:del>
      <w:ins w:id="45" w:author="Patti " w:date="2021-01-24T11:15:00Z">
        <w:r>
          <w:rPr/>
          <w:tab/>
        </w:r>
      </w:ins>
      <w:r>
        <w:rPr/>
        <w:t>Define</w:t>
      </w:r>
      <w:ins w:id="46" w:author="Patti " w:date="2021-01-24T11:15:00Z">
        <w:r>
          <w:rPr/>
          <w:t>s</w:t>
        </w:r>
      </w:ins>
      <w:r>
        <w:rPr/>
        <w:t xml:space="preserve"> the size of the space reserved for the in memory database dictionary.</w:t>
      </w:r>
    </w:p>
    <w:p>
      <w:pPr>
        <w:pStyle w:val="Normal"/>
        <w:spacing w:lineRule="auto" w:line="276"/>
        <w:rPr/>
      </w:pPr>
      <w:r>
        <w:rPr/>
        <w:tab/>
        <w:tab/>
        <w:tab/>
        <w:tab/>
        <w:tab/>
        <w:t>The default size is 1.5m.</w:t>
      </w:r>
    </w:p>
    <w:p>
      <w:pPr>
        <w:pStyle w:val="Normal"/>
        <w:spacing w:lineRule="auto" w:line="276"/>
        <w:rPr/>
      </w:pPr>
      <w:r>
        <w:rPr/>
        <w:tab/>
        <w:t xml:space="preserve">-f --from    </w:t>
        <w:tab/>
        <w:tab/>
        <w:t>Execute</w:t>
      </w:r>
      <w:ins w:id="47" w:author="Patti " w:date="2021-01-24T11:16:00Z">
        <w:r>
          <w:rPr/>
          <w:t>s</w:t>
        </w:r>
      </w:ins>
      <w:r>
        <w:rPr/>
        <w:t xml:space="preserve"> the content of a global variable. The global variable may contain any </w:t>
      </w:r>
      <w:ins w:id="48" w:author="Patti " w:date="2021-01-24T11:16:00Z">
        <w:r>
          <w:rPr/>
          <w:tab/>
          <w:tab/>
          <w:tab/>
          <w:tab/>
          <w:tab/>
        </w:r>
      </w:ins>
      <w:r>
        <w:rPr>
          <w:b/>
          <w:bCs/>
        </w:rPr>
        <w:t>gsh</w:t>
      </w:r>
      <w:r>
        <w:rPr/>
        <w:br/>
        <w:tab/>
      </w:r>
      <w:del w:id="49" w:author="Patti " w:date="2021-01-24T11:16:00Z">
        <w:r>
          <w:rPr/>
          <w:tab/>
          <w:tab/>
          <w:tab/>
        </w:r>
      </w:del>
      <w:r>
        <w:rPr/>
        <w:tab/>
        <w:t>script</w:t>
      </w:r>
    </w:p>
    <w:p>
      <w:pPr>
        <w:pStyle w:val="Normal"/>
        <w:spacing w:lineRule="auto" w:line="276"/>
        <w:rPr/>
      </w:pPr>
      <w:r>
        <w:rPr/>
        <w:tab/>
        <w:t xml:space="preserve">-h --help    </w:t>
        <w:tab/>
        <w:tab/>
        <w:t>Get</w:t>
      </w:r>
      <w:ins w:id="50" w:author="Patti " w:date="2021-01-24T11:16:00Z">
        <w:r>
          <w:rPr/>
          <w:t>s</w:t>
        </w:r>
      </w:ins>
      <w:r>
        <w:rPr/>
        <w:t xml:space="preserve"> this information </w:t>
      </w:r>
    </w:p>
    <w:p>
      <w:pPr>
        <w:pStyle w:val="Normal"/>
        <w:spacing w:lineRule="auto" w:line="276"/>
        <w:rPr/>
      </w:pPr>
      <w:r>
        <w:rPr/>
        <w:tab/>
        <w:t>-i --image</w:t>
        <w:tab/>
        <w:tab/>
        <w:t>Load</w:t>
      </w:r>
      <w:ins w:id="51" w:author="Patti " w:date="2021-01-24T11:16:00Z">
        <w:r>
          <w:rPr/>
          <w:t>s</w:t>
        </w:r>
      </w:ins>
      <w:r>
        <w:rPr/>
        <w:t xml:space="preserve"> a specific image from an image file upon start. The Image can be viewed</w:t>
      </w:r>
    </w:p>
    <w:p>
      <w:pPr>
        <w:pStyle w:val="Normal"/>
        <w:spacing w:lineRule="auto" w:line="276"/>
        <w:rPr/>
      </w:pPr>
      <w:r>
        <w:rPr/>
        <w:tab/>
        <w:tab/>
        <w:tab/>
        <w:tab/>
        <w:tab/>
        <w:t>as the total environment. It is possible to have many project environments saved.</w:t>
      </w:r>
    </w:p>
    <w:p>
      <w:pPr>
        <w:pStyle w:val="Normal"/>
        <w:spacing w:lineRule="auto" w:line="276"/>
        <w:rPr/>
      </w:pPr>
      <w:r>
        <w:rPr>
          <w:rFonts w:eastAsia="Liberation Serif;Times New Roman" w:cs="Liberation Serif;Times New Roman"/>
        </w:rPr>
        <w:tab/>
      </w:r>
      <w:r>
        <w:rPr/>
        <w:t xml:space="preserve">-M --memsize     </w:t>
      </w:r>
      <w:del w:id="52" w:author="Patti " w:date="2021-01-24T11:09:00Z">
        <w:r>
          <w:rPr/>
          <w:delText xml:space="preserve"> </w:delText>
        </w:r>
      </w:del>
      <w:ins w:id="53" w:author="Patti " w:date="2021-01-24T11:09:00Z">
        <w:r>
          <w:rPr/>
          <w:tab/>
        </w:r>
      </w:ins>
      <w:r>
        <w:rPr/>
        <w:t>Defines the starting allocated variable memory size for in memory database.</w:t>
      </w:r>
    </w:p>
    <w:p>
      <w:pPr>
        <w:pStyle w:val="Normal"/>
        <w:spacing w:lineRule="auto" w:line="276"/>
        <w:rPr/>
      </w:pPr>
      <w:r>
        <w:rPr/>
        <w:tab/>
        <w:tab/>
        <w:tab/>
        <w:tab/>
        <w:tab/>
        <w:t>Defaults to 4.5m.</w:t>
      </w:r>
    </w:p>
    <w:p>
      <w:pPr>
        <w:pStyle w:val="Normal"/>
        <w:spacing w:lineRule="auto" w:line="276"/>
        <w:rPr/>
      </w:pPr>
      <w:r>
        <w:rPr/>
        <w:tab/>
        <w:t xml:space="preserve">-m --manual  </w:t>
        <w:tab/>
        <w:t>Print</w:t>
      </w:r>
      <w:ins w:id="54" w:author="Patti " w:date="2021-01-24T11:16:00Z">
        <w:r>
          <w:rPr/>
          <w:t>s</w:t>
        </w:r>
      </w:ins>
      <w:r>
        <w:rPr/>
        <w:t xml:space="preserve"> the detailed extended help information.</w:t>
      </w:r>
    </w:p>
    <w:p>
      <w:pPr>
        <w:pStyle w:val="Normal"/>
        <w:spacing w:lineRule="auto" w:line="276"/>
        <w:rPr/>
      </w:pPr>
      <w:r>
        <w:rPr/>
        <w:tab/>
        <w:t xml:space="preserve">-n --noload  </w:t>
        <w:tab/>
        <w:tab/>
        <w:t>Do</w:t>
      </w:r>
      <w:ins w:id="55" w:author="Patti " w:date="2021-01-24T11:17:00Z">
        <w:r>
          <w:rPr/>
          <w:t>es</w:t>
        </w:r>
      </w:ins>
      <w:r>
        <w:rPr/>
        <w:t xml:space="preserve"> Not load the image, Its already loaded. This is used mainly if </w:t>
      </w:r>
    </w:p>
    <w:p>
      <w:pPr>
        <w:pStyle w:val="Normal"/>
        <w:spacing w:lineRule="auto" w:line="276"/>
        <w:rPr/>
      </w:pPr>
      <w:r>
        <w:rPr/>
        <w:tab/>
        <w:tab/>
        <w:tab/>
        <w:tab/>
        <w:tab/>
        <w:t>you are not using the default image. Mostly gsh will detect if the</w:t>
      </w:r>
    </w:p>
    <w:p>
      <w:pPr>
        <w:pStyle w:val="Normal"/>
        <w:spacing w:lineRule="auto" w:line="276"/>
        <w:rPr/>
      </w:pPr>
      <w:r>
        <w:rPr/>
        <w:tab/>
        <w:tab/>
        <w:tab/>
        <w:tab/>
        <w:tab/>
        <w:t>image is already loaded.</w:t>
      </w:r>
    </w:p>
    <w:p>
      <w:pPr>
        <w:pStyle w:val="Normal"/>
        <w:spacing w:lineRule="auto" w:line="276"/>
        <w:rPr/>
      </w:pPr>
      <w:r>
        <w:rPr/>
        <w:tab/>
        <w:t xml:space="preserve">-r --runline </w:t>
        <w:tab/>
        <w:tab/>
        <w:t>Execute</w:t>
      </w:r>
      <w:ins w:id="56" w:author="Patti " w:date="2021-01-24T11:17:00Z">
        <w:r>
          <w:rPr/>
          <w:t>s</w:t>
        </w:r>
      </w:ins>
      <w:r>
        <w:rPr/>
        <w:t xml:space="preserve"> the following command line</w:t>
      </w:r>
      <w:ins w:id="57" w:author="Patti " w:date="2021-01-24T11:10:00Z">
        <w:r>
          <w:rPr/>
          <w:t>.</w:t>
        </w:r>
      </w:ins>
      <w:r>
        <w:rPr/>
        <w:t xml:space="preserve"> </w:t>
      </w:r>
    </w:p>
    <w:p>
      <w:pPr>
        <w:pStyle w:val="Normal"/>
        <w:spacing w:lineRule="auto" w:line="276"/>
        <w:rPr/>
      </w:pPr>
      <w:r>
        <w:rPr/>
        <w:tab/>
        <w:t xml:space="preserve">-s --shmname </w:t>
        <w:tab/>
        <w:t>The name of the in memory database to use. Defaults to username</w:t>
      </w:r>
      <w:ins w:id="58" w:author="Patti " w:date="2021-01-24T11:10:00Z">
        <w:r>
          <w:rPr/>
          <w:t>.</w:t>
        </w:r>
      </w:ins>
    </w:p>
    <w:p>
      <w:pPr>
        <w:pStyle w:val="Normal"/>
        <w:spacing w:lineRule="auto" w:line="276"/>
        <w:rPr/>
      </w:pPr>
      <w:r>
        <w:rPr/>
        <w:tab/>
        <w:tab/>
        <w:tab/>
        <w:tab/>
        <w:tab/>
        <w:t>Two in</w:t>
      </w:r>
      <w:del w:id="59" w:author="Patti " w:date="2021-01-24T11:10:00Z">
        <w:r>
          <w:rPr/>
          <w:delText xml:space="preserve"> </w:delText>
        </w:r>
      </w:del>
      <w:ins w:id="60" w:author="Patti " w:date="2021-01-24T11:10:00Z">
        <w:r>
          <w:rPr/>
          <w:t>-</w:t>
        </w:r>
      </w:ins>
      <w:r>
        <w:rPr/>
        <w:t>memory files are created, data segment and Index/Collection segment</w:t>
      </w:r>
    </w:p>
    <w:p>
      <w:pPr>
        <w:pStyle w:val="Normal"/>
        <w:spacing w:lineRule="auto" w:line="276"/>
        <w:rPr/>
      </w:pPr>
      <w:r>
        <w:rPr/>
        <w:tab/>
        <w:t>-S</w:t>
        <w:tab/>
        <w:t>--single</w:t>
        <w:tab/>
        <w:tab/>
        <w:t>Do Not Use Shared Memory, Only Shared with tasks/threads</w:t>
      </w:r>
      <w:ins w:id="61" w:author="Patti " w:date="2021-01-24T11:10:00Z">
        <w:r>
          <w:rPr/>
          <w:t>.</w:t>
        </w:r>
      </w:ins>
    </w:p>
    <w:p>
      <w:pPr>
        <w:pStyle w:val="Normal"/>
        <w:spacing w:lineRule="auto" w:line="276"/>
        <w:rPr/>
      </w:pPr>
      <w:r>
        <w:rPr/>
        <w:tab/>
        <w:t>-t</w:t>
        <w:tab/>
        <w:t>--trace</w:t>
        <w:tab/>
        <w:tab/>
        <w:t>Turn</w:t>
      </w:r>
      <w:ins w:id="62" w:author="Patti " w:date="2021-01-24T11:17:00Z">
        <w:r>
          <w:rPr/>
          <w:t>s</w:t>
        </w:r>
      </w:ins>
      <w:r>
        <w:rPr/>
        <w:t xml:space="preserve"> on tracing in scripts</w:t>
      </w:r>
      <w:ins w:id="63" w:author="Patti " w:date="2021-01-24T11:10:00Z">
        <w:r>
          <w:rPr/>
          <w:t>.</w:t>
        </w:r>
      </w:ins>
    </w:p>
    <w:p>
      <w:pPr>
        <w:pStyle w:val="Normal"/>
        <w:spacing w:lineRule="auto" w:line="276"/>
        <w:rPr/>
      </w:pPr>
      <w:r>
        <w:rPr/>
        <w:tab/>
        <w:t xml:space="preserve">-V --version </w:t>
        <w:tab/>
        <w:tab/>
        <w:t>Display</w:t>
      </w:r>
      <w:ins w:id="64" w:author="Patti " w:date="2021-01-24T11:17:00Z">
        <w:r>
          <w:rPr/>
          <w:t>s</w:t>
        </w:r>
      </w:ins>
      <w:r>
        <w:rPr/>
        <w:t xml:space="preserve"> the version number</w:t>
      </w:r>
      <w:ins w:id="65" w:author="Patti " w:date="2021-01-24T11:10:00Z">
        <w:r>
          <w:rPr/>
          <w:t>.</w:t>
        </w:r>
      </w:ins>
    </w:p>
    <w:p>
      <w:pPr>
        <w:pStyle w:val="Normal"/>
        <w:spacing w:lineRule="auto" w:line="276"/>
        <w:rPr/>
      </w:pPr>
      <w:r>
        <w:rPr/>
        <w:tab/>
        <w:t xml:space="preserve">-v --version </w:t>
        <w:tab/>
        <w:tab/>
        <w:t>Display</w:t>
      </w:r>
      <w:ins w:id="66" w:author="Patti " w:date="2021-01-24T11:17:00Z">
        <w:r>
          <w:rPr/>
          <w:t>s</w:t>
        </w:r>
      </w:ins>
      <w:r>
        <w:rPr/>
        <w:t xml:space="preserve"> the version information as gsh starts</w:t>
      </w:r>
      <w:ins w:id="67" w:author="Patti " w:date="2021-01-24T11:10:00Z">
        <w:r>
          <w:rPr/>
          <w:t>.</w:t>
        </w:r>
      </w:ins>
    </w:p>
    <w:p>
      <w:pPr>
        <w:pStyle w:val="Normal"/>
        <w:spacing w:lineRule="auto" w:line="276"/>
        <w:rPr/>
      </w:pPr>
      <w:r>
        <w:rPr/>
      </w:r>
    </w:p>
    <w:p>
      <w:pPr>
        <w:pStyle w:val="Normal"/>
        <w:spacing w:lineRule="auto" w:line="276"/>
        <w:rPr/>
      </w:pPr>
      <w:r>
        <w:rPr/>
      </w:r>
      <w:r>
        <w:br w:type="page"/>
      </w:r>
    </w:p>
    <w:p>
      <w:pPr>
        <w:pStyle w:val="Heading1"/>
        <w:numPr>
          <w:ilvl w:val="0"/>
          <w:numId w:val="2"/>
        </w:numPr>
        <w:rPr/>
      </w:pPr>
      <w:bookmarkStart w:id="10" w:name="__RefHeading___Toc226_2829647683"/>
      <w:bookmarkEnd w:id="10"/>
      <w:r>
        <w:rPr/>
        <w:t>Keyboard Input and Configuration</w:t>
      </w:r>
    </w:p>
    <w:p>
      <w:pPr>
        <w:pStyle w:val="Normal"/>
        <w:spacing w:lineRule="auto" w:line="276"/>
        <w:jc w:val="start"/>
        <w:rPr/>
      </w:pPr>
      <w:r>
        <w:rPr>
          <w:b w:val="false"/>
          <w:i w:val="false"/>
        </w:rPr>
        <w:t>gsh</w:t>
      </w:r>
      <w:r>
        <w:rPr/>
        <w:t xml:space="preserve"> uses the C readline and history functions, and it is very configurable.  For details on keyboard support and configuration, please see</w:t>
      </w:r>
    </w:p>
    <w:p>
      <w:pPr>
        <w:pStyle w:val="Normal"/>
        <w:spacing w:lineRule="auto" w:line="276"/>
        <w:jc w:val="start"/>
        <w:rPr/>
      </w:pPr>
      <w:r>
        <w:rPr/>
        <w:br/>
        <w:tab/>
        <w:tab/>
        <w:tab/>
      </w:r>
      <w:hyperlink r:id="rId5">
        <w:r>
          <w:rPr>
            <w:rStyle w:val="InternetLink"/>
          </w:rPr>
          <w:t>http://man7.org/linux/man-pages/man3/readline.3.html</w:t>
        </w:r>
      </w:hyperlink>
    </w:p>
    <w:p>
      <w:pPr>
        <w:pStyle w:val="Normal"/>
        <w:spacing w:lineRule="auto" w:line="276"/>
        <w:jc w:val="start"/>
        <w:rPr/>
      </w:pPr>
      <w:r>
        <w:rPr/>
      </w:r>
    </w:p>
    <w:p>
      <w:pPr>
        <w:pStyle w:val="Normal"/>
        <w:spacing w:lineRule="auto" w:line="276"/>
        <w:jc w:val="start"/>
        <w:rPr/>
      </w:pPr>
      <w:r>
        <w:rPr/>
      </w:r>
    </w:p>
    <w:p>
      <w:pPr>
        <w:pStyle w:val="Normal"/>
        <w:spacing w:lineRule="auto" w:line="276"/>
        <w:jc w:val="start"/>
        <w:rPr/>
      </w:pPr>
      <w:r>
        <w:rPr/>
        <w:t>The readline7 or greater package must be installed for gsh to work correctly.</w:t>
      </w:r>
    </w:p>
    <w:p>
      <w:pPr>
        <w:pStyle w:val="Normal"/>
        <w:spacing w:lineRule="auto" w:line="276"/>
        <w:jc w:val="start"/>
        <w:rPr/>
      </w:pPr>
      <w:r>
        <w:rPr/>
        <w:t>The shell will run with readline 5 library but it does not pass the signals to the shell program. This causes the about ctrl-c to fail and other control seq</w:t>
      </w:r>
      <w:ins w:id="68" w:author="Patti " w:date="2021-01-24T11:11:00Z">
        <w:r>
          <w:rPr/>
          <w:t>uences</w:t>
        </w:r>
      </w:ins>
      <w:r>
        <w:rPr/>
        <w:t xml:space="preserve"> to fail as well.</w:t>
      </w:r>
    </w:p>
    <w:p>
      <w:pPr>
        <w:pStyle w:val="Heading1"/>
        <w:numPr>
          <w:ilvl w:val="0"/>
          <w:numId w:val="2"/>
        </w:numPr>
        <w:rPr/>
      </w:pPr>
      <w:bookmarkStart w:id="11" w:name="__RefHeading___Toc228_2829647683"/>
      <w:bookmarkEnd w:id="11"/>
      <w:r>
        <w:rPr/>
        <w:t>Current Working Directory</w:t>
      </w:r>
    </w:p>
    <w:p>
      <w:pPr>
        <w:pStyle w:val="TextBody"/>
        <w:rPr/>
      </w:pPr>
      <w:r>
        <w:rPr/>
        <w:t>gsh manages the current working directory for the shell environment. The processes current working directory is set after each command execution. The env variable PWD and the global variable $pwd are set after each function to the current processes working directory.</w:t>
      </w:r>
    </w:p>
    <w:p>
      <w:pPr>
        <w:pStyle w:val="TextBody"/>
        <w:rPr/>
      </w:pPr>
      <w:r>
        <w:rPr/>
        <w:t>Some cli functions use the env variable PWD others use the process cwd current working directory. The shell attempts to keep both in sync.</w:t>
      </w:r>
    </w:p>
    <w:p>
      <w:pPr>
        <w:pStyle w:val="TextBody"/>
        <w:rPr/>
      </w:pPr>
      <w:r>
        <w:rPr/>
      </w:r>
    </w:p>
    <w:p>
      <w:pPr>
        <w:pStyle w:val="TextBody"/>
        <w:rPr/>
      </w:pPr>
      <w:r>
        <w:rPr/>
        <w:t xml:space="preserve">Linux process table contains an inode reference to the current working directory. The shell keeps this in sync with the PWD environment variable.  </w:t>
      </w:r>
    </w:p>
    <w:p>
      <w:pPr>
        <w:pStyle w:val="Heading1"/>
        <w:numPr>
          <w:ilvl w:val="0"/>
          <w:numId w:val="2"/>
        </w:numPr>
        <w:rPr/>
      </w:pPr>
      <w:bookmarkStart w:id="12" w:name="__RefHeading___Toc230_2829647683"/>
      <w:bookmarkEnd w:id="12"/>
      <w:r>
        <w:rPr/>
        <w:t>File and Path Name Expansion for Linux Cli Commands</w:t>
      </w:r>
    </w:p>
    <w:p>
      <w:pPr>
        <w:pStyle w:val="TextBody"/>
        <w:rPr/>
      </w:pPr>
      <w:r>
        <w:rPr/>
        <w:t>The shell uses the glob library call to create all file expansion lists. It then takes the paths returned and turns them into absolute paths before passing them to a CLI or internal function running as a task.</w:t>
      </w:r>
    </w:p>
    <w:p>
      <w:pPr>
        <w:pStyle w:val="TextBody"/>
        <w:rPr/>
      </w:pPr>
      <w:r>
        <w:rPr/>
        <w:t xml:space="preserve">For example : ls /*/*/gsh/subs would be expanded by the shell to </w:t>
      </w:r>
      <w:r>
        <w:rPr>
          <w:i/>
          <w:iCs/>
        </w:rPr>
        <w:t xml:space="preserve">'/usr/share/gsh/subs' before being passed to ls.  </w:t>
      </w:r>
    </w:p>
    <w:p>
      <w:pPr>
        <w:pStyle w:val="TextBody"/>
        <w:rPr>
          <w:i/>
          <w:i/>
          <w:iCs/>
        </w:rPr>
      </w:pPr>
      <w:r>
        <w:rPr>
          <w:i/>
          <w:iCs/>
        </w:rPr>
        <w:t>Another example would be to echo /*. this would echo a directory listing of the root directory</w:t>
      </w:r>
    </w:p>
    <w:p>
      <w:pPr>
        <w:pStyle w:val="TextBody"/>
        <w:rPr/>
      </w:pPr>
      <w:r>
        <w:rPr>
          <w:rFonts w:eastAsia="Liberation Serif;Times New Roman" w:cs="Liberation Serif;Times New Roman"/>
          <w:i/>
          <w:iCs/>
        </w:rPr>
        <w:t xml:space="preserve"> </w:t>
      </w:r>
      <w:r>
        <w:rPr>
          <w:i/>
          <w:iCs/>
        </w:rPr>
        <w:tab/>
        <w:tab/>
        <w:t>echo /*</w:t>
      </w:r>
    </w:p>
    <w:p>
      <w:pPr>
        <w:pStyle w:val="TextBody"/>
        <w:rPr>
          <w:i/>
          <w:i/>
          <w:iCs/>
        </w:rPr>
      </w:pPr>
      <w:r>
        <w:rPr>
          <w:i/>
          <w:iCs/>
        </w:rPr>
        <w:t>outputs:</w:t>
      </w:r>
    </w:p>
    <w:p>
      <w:pPr>
        <w:pStyle w:val="TextBody"/>
        <w:rPr>
          <w:i/>
          <w:i/>
          <w:iCs/>
        </w:rPr>
      </w:pPr>
      <w:r>
        <w:rPr>
          <w:i/>
          <w:iCs/>
        </w:rPr>
        <w:t>/bin/ /boot/ /cdrom/ /core /dev/ /etc/ /home/ /initrd.img /initrd.img.old /lib/ /lib32/ /lib64/ /libx32/ /lost+found/ /media/ /mnt/ /oldhome/ /oldSrvToo/ /opt/ /proc/ /root/ /run/ /sbin/ /srv/ /srvToo/ /sys/ /tmp/ /usr/ /var/ /vmlinuz /vmlinuz.old</w:t>
      </w:r>
    </w:p>
    <w:p>
      <w:pPr>
        <w:pStyle w:val="TextBody"/>
        <w:rPr>
          <w:i/>
          <w:i/>
          <w:iCs/>
        </w:rPr>
      </w:pPr>
      <w:r>
        <w:rPr>
          <w:i/>
          <w:iCs/>
        </w:rPr>
      </w:r>
    </w:p>
    <w:p>
      <w:pPr>
        <w:pStyle w:val="TextBody"/>
        <w:rPr/>
      </w:pPr>
      <w:r>
        <w:rPr>
          <w:rFonts w:eastAsia="Liberation Serif;Times New Roman" w:cs="Liberation Serif;Times New Roman"/>
          <w:i/>
          <w:iCs/>
        </w:rPr>
        <w:t xml:space="preserve">            </w:t>
      </w:r>
      <w:r>
        <w:rPr>
          <w:i/>
          <w:iCs/>
        </w:rPr>
        <w:t>echo **/*  would recurse through all directories if .globstar=true</w:t>
      </w:r>
    </w:p>
    <w:p>
      <w:pPr>
        <w:pStyle w:val="TextBody"/>
        <w:rPr>
          <w:i/>
          <w:i/>
          <w:iCs/>
        </w:rPr>
      </w:pPr>
      <w:r>
        <w:rPr>
          <w:i/>
          <w:iCs/>
        </w:rPr>
        <w:t>simple expansion is also supported</w:t>
      </w:r>
    </w:p>
    <w:p>
      <w:pPr>
        <w:pStyle w:val="TextBody"/>
        <w:rPr>
          <w:i/>
          <w:i/>
          <w:iCs/>
        </w:rPr>
      </w:pPr>
      <w:r>
        <w:rPr>
          <w:i/>
          <w:iCs/>
        </w:rPr>
        <w:tab/>
        <w:t xml:space="preserve">     echo $”0..100”    will print 0 to 100</w:t>
      </w:r>
    </w:p>
    <w:p>
      <w:pPr>
        <w:pStyle w:val="TextBody"/>
        <w:rPr/>
      </w:pPr>
      <w:r>
        <w:rPr>
          <w:rFonts w:eastAsia="Liberation Serif;Times New Roman" w:cs="Liberation Serif;Times New Roman"/>
          <w:i/>
          <w:iCs/>
        </w:rPr>
        <w:t xml:space="preserve">            </w:t>
      </w:r>
      <w:r>
        <w:rPr>
          <w:i/>
          <w:iCs/>
        </w:rPr>
        <w:t>touch $”tm{0..10}”   will touch tm0 … tm10</w:t>
      </w:r>
      <w:r>
        <w:br w:type="page"/>
      </w:r>
    </w:p>
    <w:p>
      <w:pPr>
        <w:pStyle w:val="Heading1"/>
        <w:numPr>
          <w:ilvl w:val="0"/>
          <w:numId w:val="2"/>
        </w:numPr>
        <w:spacing w:lineRule="auto" w:line="276"/>
        <w:rPr/>
      </w:pPr>
      <w:bookmarkStart w:id="13" w:name="__RefHeading___Toc332_2876409098"/>
      <w:bookmarkEnd w:id="13"/>
      <w:r>
        <w:rPr/>
        <w:t>First Scripts: Examples</w:t>
      </w:r>
    </w:p>
    <w:p>
      <w:pPr>
        <w:pStyle w:val="Normal"/>
        <w:spacing w:lineRule="auto" w:line="276"/>
        <w:rPr/>
      </w:pPr>
      <w:r>
        <w:rPr/>
      </w:r>
    </w:p>
    <w:p>
      <w:pPr>
        <w:pStyle w:val="Normal"/>
        <w:spacing w:lineRule="auto" w:line="276"/>
        <w:rPr/>
      </w:pPr>
      <w:r>
        <w:rPr/>
        <w:t>The following is a simple example script. It attempts to include most of the syntax elements and may be entered from the interactive terminal. Follow the examples by entering them into the interactive shell. As you progress, it is hoped you will get a reasonably good feel for the gsh scripts and implementation.</w:t>
      </w:r>
    </w:p>
    <w:p>
      <w:pPr>
        <w:pStyle w:val="Heading3"/>
        <w:numPr>
          <w:ilvl w:val="2"/>
          <w:numId w:val="2"/>
        </w:numPr>
        <w:spacing w:lineRule="auto" w:line="276"/>
        <w:rPr/>
      </w:pPr>
      <w:bookmarkStart w:id="14" w:name="__RefHeading___Toc338_2876409098"/>
      <w:bookmarkEnd w:id="14"/>
      <w:r>
        <w:rPr/>
        <w:t>Let’s Print "hello world"</w:t>
      </w:r>
    </w:p>
    <w:p>
      <w:pPr>
        <w:pStyle w:val="Normal"/>
        <w:spacing w:lineRule="auto" w:line="276"/>
        <w:rPr/>
      </w:pPr>
      <w:r>
        <w:rPr>
          <w:b/>
          <w:bCs/>
        </w:rPr>
        <w:t>? "hello world"</w:t>
        <w:tab/>
        <w:tab/>
        <w:tab/>
        <w:t>'</w:t>
      </w:r>
      <w:r>
        <w:rPr/>
        <w:t>Gambas3 supports the use of ? to print a value. “Hello world” is displayed</w:t>
      </w:r>
    </w:p>
    <w:p>
      <w:pPr>
        <w:pStyle w:val="Normal"/>
        <w:spacing w:lineRule="auto" w:line="276"/>
        <w:rPr/>
      </w:pPr>
      <w:r>
        <w:rPr/>
      </w:r>
    </w:p>
    <w:p>
      <w:pPr>
        <w:pStyle w:val="Normal"/>
        <w:spacing w:lineRule="auto" w:line="276"/>
        <w:rPr/>
      </w:pPr>
      <w:r>
        <w:rPr/>
        <w:t xml:space="preserve">We may also do the same thing using the Linux </w:t>
      </w:r>
      <w:r>
        <w:rPr>
          <w:b/>
          <w:bCs/>
        </w:rPr>
        <w:t>echo</w:t>
      </w:r>
      <w:r>
        <w:rPr/>
        <w:t xml:space="preserve"> command. </w:t>
      </w:r>
    </w:p>
    <w:p>
      <w:pPr>
        <w:pStyle w:val="Normal"/>
        <w:spacing w:lineRule="auto" w:line="276"/>
        <w:rPr/>
      </w:pPr>
      <w:r>
        <w:rPr/>
      </w:r>
    </w:p>
    <w:p>
      <w:pPr>
        <w:pStyle w:val="Normal"/>
        <w:spacing w:lineRule="auto" w:line="276"/>
        <w:rPr/>
      </w:pPr>
      <w:r>
        <w:rPr/>
        <w:t>Try the following as well.</w:t>
      </w:r>
    </w:p>
    <w:p>
      <w:pPr>
        <w:pStyle w:val="Normal"/>
        <w:spacing w:lineRule="auto" w:line="276"/>
        <w:rPr/>
      </w:pPr>
      <w:r>
        <w:rPr/>
      </w:r>
    </w:p>
    <w:p>
      <w:pPr>
        <w:pStyle w:val="Normal"/>
        <w:spacing w:lineRule="auto" w:line="276"/>
        <w:rPr>
          <w:b/>
          <w:b/>
          <w:bCs/>
        </w:rPr>
      </w:pPr>
      <w:r>
        <w:rPr>
          <w:b/>
          <w:bCs/>
        </w:rPr>
        <w:t>echo "hello world"</w:t>
      </w:r>
    </w:p>
    <w:p>
      <w:pPr>
        <w:pStyle w:val="Normal"/>
        <w:spacing w:lineRule="auto" w:line="276"/>
        <w:rPr/>
      </w:pPr>
      <w:r>
        <w:rPr/>
      </w:r>
    </w:p>
    <w:p>
      <w:pPr>
        <w:pStyle w:val="Normal"/>
        <w:spacing w:lineRule="auto" w:line="276"/>
        <w:rPr/>
      </w:pPr>
      <w:ins w:id="69" w:author="Patti " w:date="2021-01-24T11:13:00Z">
        <w:r>
          <w:rPr>
            <w:b w:val="false"/>
            <w:bCs w:val="false"/>
          </w:rPr>
          <w:t xml:space="preserve">Furthermore, </w:t>
        </w:r>
      </w:ins>
      <w:r>
        <w:rPr>
          <w:b w:val="false"/>
          <w:bCs w:val="false"/>
        </w:rPr>
        <w:t>gsh allows the embedding of Linux commands into your script. Here is an example of that.</w:t>
      </w:r>
    </w:p>
    <w:p>
      <w:pPr>
        <w:pStyle w:val="Heading3"/>
        <w:numPr>
          <w:ilvl w:val="2"/>
          <w:numId w:val="2"/>
        </w:numPr>
        <w:spacing w:lineRule="auto" w:line="276"/>
        <w:rPr/>
      </w:pPr>
      <w:bookmarkStart w:id="15" w:name="__RefHeading___Toc17893_224947271"/>
      <w:bookmarkEnd w:id="15"/>
      <w:r>
        <w:rPr/>
        <w:t>Let’s Print "hello world" Five Time in Basic and Five Times with CLI</w:t>
      </w:r>
    </w:p>
    <w:p>
      <w:pPr>
        <w:pStyle w:val="Normal"/>
        <w:spacing w:lineRule="auto" w:line="276"/>
        <w:rPr>
          <w:b/>
          <w:b/>
          <w:bCs/>
        </w:rPr>
      </w:pPr>
      <w:r>
        <w:rPr>
          <w:b/>
          <w:bCs/>
        </w:rPr>
        <w:t>for I as integer = 0 to 5</w:t>
      </w:r>
    </w:p>
    <w:p>
      <w:pPr>
        <w:pStyle w:val="Normal"/>
        <w:spacing w:lineRule="auto" w:line="276"/>
        <w:rPr/>
      </w:pPr>
      <w:r>
        <w:rPr>
          <w:rFonts w:eastAsia="Liberation Serif;Times New Roman" w:cs="Liberation Serif;Times New Roman"/>
          <w:b/>
          <w:bCs/>
        </w:rPr>
        <w:t xml:space="preserve">  </w:t>
      </w:r>
      <w:r>
        <w:rPr>
          <w:b/>
          <w:bCs/>
        </w:rPr>
        <w:t>? "hello world"</w:t>
        <w:tab/>
        <w:tab/>
        <w:tab/>
        <w:t xml:space="preserve">       ' internal Gambas print</w:t>
      </w:r>
    </w:p>
    <w:p>
      <w:pPr>
        <w:pStyle w:val="Normal"/>
        <w:spacing w:lineRule="auto" w:line="276"/>
        <w:rPr/>
      </w:pPr>
      <w:r>
        <w:rPr>
          <w:rFonts w:eastAsia="Liberation Serif;Times New Roman" w:cs="Liberation Serif;Times New Roman"/>
          <w:b/>
          <w:bCs/>
        </w:rPr>
        <w:t xml:space="preserve">  </w:t>
      </w:r>
      <w:r>
        <w:rPr>
          <w:b/>
          <w:bCs/>
        </w:rPr>
        <w:t>echo "echo Hello World"</w:t>
        <w:tab/>
        <w:tab/>
        <w:t>' print with shell command</w:t>
      </w:r>
    </w:p>
    <w:p>
      <w:pPr>
        <w:pStyle w:val="Normal"/>
        <w:spacing w:lineRule="auto" w:line="276"/>
        <w:rPr/>
      </w:pPr>
      <w:r>
        <w:rPr>
          <w:rFonts w:eastAsia="Liberation Serif;Times New Roman" w:cs="Liberation Serif;Times New Roman"/>
          <w:b/>
          <w:bCs/>
        </w:rPr>
        <w:t xml:space="preserve">  </w:t>
      </w:r>
      <w:r>
        <w:rPr>
          <w:b/>
          <w:bCs/>
        </w:rPr>
        <w:t>next</w:t>
      </w:r>
    </w:p>
    <w:p>
      <w:pPr>
        <w:pStyle w:val="Normal"/>
        <w:spacing w:lineRule="auto" w:line="276"/>
        <w:rPr/>
      </w:pPr>
      <w:r>
        <w:rPr/>
      </w:r>
    </w:p>
    <w:p>
      <w:pPr>
        <w:pStyle w:val="Normal"/>
        <w:spacing w:lineRule="auto" w:line="276"/>
        <w:rPr/>
      </w:pPr>
      <w:r>
        <w:rPr/>
        <w:t xml:space="preserve">This will display “hello world” ten times, 5 times from each command. If you made a mistake </w:t>
      </w:r>
      <w:r>
        <w:rPr>
          <w:rFonts w:eastAsia="Noto Sans CJK SC" w:cs="Lohit Devanagari"/>
          <w:color w:val="auto"/>
          <w:kern w:val="2"/>
          <w:sz w:val="24"/>
          <w:szCs w:val="24"/>
          <w:lang w:val="en-US" w:eastAsia="zh-CN" w:bidi="hi-IN"/>
        </w:rPr>
        <w:t xml:space="preserve">just type edit on the command line by it’s self and make your changes, save the file. The block will be executed as soon as you leave the editor. </w:t>
      </w:r>
      <w:r>
        <w:rPr/>
        <w:t>We will talk about editing in the next section.</w:t>
      </w:r>
    </w:p>
    <w:p>
      <w:pPr>
        <w:pStyle w:val="Normal"/>
        <w:spacing w:lineRule="auto" w:line="276"/>
        <w:rPr/>
      </w:pPr>
      <w:r>
        <w:rPr/>
      </w:r>
    </w:p>
    <w:p>
      <w:pPr>
        <w:pStyle w:val="Normal"/>
        <w:spacing w:lineRule="auto" w:line="276"/>
        <w:rPr/>
      </w:pPr>
      <w:r>
        <w:rPr/>
        <w:t>Right now you can also use the up and down arrow to move back and forth through the history and correct the error.</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Fonts w:eastAsia="Liberation Serif;Times New Roman" w:cs="Liberation Serif;Times New Roman"/>
        </w:rPr>
        <w:t>Y</w:t>
      </w:r>
      <w:r>
        <w:rPr/>
        <w:t>ou may have noticed that the shell auto indents the code at the beginning of each block.</w:t>
      </w:r>
    </w:p>
    <w:p>
      <w:pPr>
        <w:pStyle w:val="Normal"/>
        <w:spacing w:lineRule="auto" w:line="276"/>
        <w:rPr/>
      </w:pPr>
      <w:r>
        <w:rPr/>
      </w:r>
    </w:p>
    <w:p>
      <w:pPr>
        <w:pStyle w:val="Normal"/>
        <w:spacing w:lineRule="auto" w:line="276"/>
        <w:rPr/>
      </w:pPr>
      <w:r>
        <w:rPr/>
        <w:t>You will notice the ability to use both Linux commands and Gambas3 commands in the same script.</w:t>
      </w:r>
    </w:p>
    <w:p>
      <w:pPr>
        <w:pStyle w:val="Normal"/>
        <w:spacing w:lineRule="auto" w:line="276"/>
        <w:rPr/>
      </w:pPr>
      <w:r>
        <w:rPr/>
        <w:t>This is one of the most important additions to the Gambas syntax.</w:t>
      </w:r>
    </w:p>
    <w:p>
      <w:pPr>
        <w:pStyle w:val="Normal"/>
        <w:spacing w:lineRule="auto" w:line="276"/>
        <w:rPr/>
      </w:pPr>
      <w:r>
        <w:rPr/>
      </w:r>
    </w:p>
    <w:p>
      <w:pPr>
        <w:pStyle w:val="Normal"/>
        <w:spacing w:lineRule="auto" w:line="276"/>
        <w:rPr/>
      </w:pPr>
      <w:r>
        <w:rPr/>
        <w:t>It should be noted that, if you’re using a Linux command, it must be the first thing on the line.</w:t>
      </w:r>
      <w:r>
        <w:br w:type="page"/>
      </w:r>
    </w:p>
    <w:p>
      <w:pPr>
        <w:pStyle w:val="Heading3"/>
        <w:numPr>
          <w:ilvl w:val="2"/>
          <w:numId w:val="2"/>
        </w:numPr>
        <w:spacing w:lineRule="auto" w:line="276"/>
        <w:rPr/>
      </w:pPr>
      <w:bookmarkStart w:id="16" w:name="__RefHeading___Toc342_2876409098"/>
      <w:bookmarkEnd w:id="16"/>
      <w:r>
        <w:rPr/>
        <w:t>Let’s Look at History</w:t>
      </w:r>
    </w:p>
    <w:p>
      <w:pPr>
        <w:pStyle w:val="Normal"/>
        <w:spacing w:lineRule="auto" w:line="276"/>
        <w:rPr/>
      </w:pPr>
      <w:r>
        <w:rPr/>
        <w:t>You may recall lines and execute them from history by using the &lt;HistoryLinenumber!&gt; expression.</w:t>
      </w:r>
    </w:p>
    <w:p>
      <w:pPr>
        <w:pStyle w:val="Normal"/>
        <w:spacing w:lineRule="auto" w:line="276"/>
        <w:rPr/>
      </w:pPr>
      <w:r>
        <w:rPr/>
      </w:r>
    </w:p>
    <w:p>
      <w:pPr>
        <w:pStyle w:val="Normal"/>
        <w:spacing w:lineRule="auto" w:line="276"/>
        <w:rPr/>
      </w:pPr>
      <w:r>
        <w:rPr/>
        <w:t>Enter:</w:t>
      </w:r>
    </w:p>
    <w:p>
      <w:pPr>
        <w:pStyle w:val="Normal"/>
        <w:spacing w:lineRule="auto" w:line="276"/>
        <w:rPr/>
      </w:pPr>
      <w:r>
        <w:rPr>
          <w:rFonts w:eastAsia="Liberation Serif;Times New Roman" w:cs="Liberation Serif;Times New Roman"/>
          <w:b/>
          <w:bCs/>
        </w:rPr>
        <w:t xml:space="preserve"> </w:t>
      </w:r>
      <w:r>
        <w:rPr>
          <w:b/>
          <w:bCs/>
        </w:rPr>
        <w:t>hist</w:t>
      </w:r>
      <w:r>
        <w:rPr/>
        <w:t xml:space="preserve">     ‘ which displays the entire history</w:t>
      </w:r>
    </w:p>
    <w:p>
      <w:pPr>
        <w:pStyle w:val="Normal"/>
        <w:spacing w:lineRule="auto" w:line="276"/>
        <w:rPr/>
      </w:pPr>
      <w:r>
        <w:rPr>
          <w:rFonts w:eastAsia="Liberation Serif;Times New Roman" w:cs="Liberation Serif;Times New Roman"/>
        </w:rPr>
        <w:t xml:space="preserve">    </w:t>
      </w:r>
      <w:r>
        <w:rPr/>
        <w:t xml:space="preserve">or </w:t>
      </w:r>
    </w:p>
    <w:p>
      <w:pPr>
        <w:pStyle w:val="Normal"/>
        <w:spacing w:lineRule="auto" w:line="276"/>
        <w:rPr/>
      </w:pPr>
      <w:r>
        <w:rPr>
          <w:rFonts w:eastAsia="Liberation Serif;Times New Roman" w:cs="Liberation Serif;Times New Roman"/>
        </w:rPr>
        <w:t xml:space="preserve"> </w:t>
      </w:r>
      <w:r>
        <w:rPr>
          <w:b/>
          <w:bCs/>
        </w:rPr>
        <w:t xml:space="preserve">hh </w:t>
      </w:r>
      <w:r>
        <w:rPr/>
        <w:t xml:space="preserve">      ‘an alias which displays the last 10 entries</w:t>
      </w:r>
    </w:p>
    <w:p>
      <w:pPr>
        <w:pStyle w:val="Normal"/>
        <w:spacing w:lineRule="auto" w:line="276"/>
        <w:rPr/>
      </w:pPr>
      <w:r>
        <w:rPr/>
      </w:r>
    </w:p>
    <w:p>
      <w:pPr>
        <w:pStyle w:val="Normal"/>
        <w:spacing w:lineRule="auto" w:line="276"/>
        <w:rPr/>
      </w:pPr>
      <w:r>
        <w:rPr>
          <w:rFonts w:eastAsia="Liberation Serif;Times New Roman" w:cs="Liberation Serif;Times New Roman"/>
        </w:rPr>
        <w:t xml:space="preserve">This </w:t>
      </w:r>
      <w:r>
        <w:rPr/>
        <w:t>will display a list of everything we have entered so far</w:t>
      </w:r>
    </w:p>
    <w:p>
      <w:pPr>
        <w:pStyle w:val="Normal"/>
        <w:spacing w:lineRule="auto" w:line="276"/>
        <w:rPr/>
      </w:pPr>
      <w:r>
        <w:rPr/>
      </w:r>
    </w:p>
    <w:p>
      <w:pPr>
        <w:pStyle w:val="Normal"/>
        <w:spacing w:lineRule="auto" w:line="276"/>
        <w:rPr/>
      </w:pPr>
      <w:r>
        <w:rPr/>
        <w:t xml:space="preserve">Look at the listing and find the line containing the start of the </w:t>
      </w:r>
      <w:r>
        <w:rPr>
          <w:b/>
          <w:bCs/>
        </w:rPr>
        <w:t>for</w:t>
      </w:r>
      <w:r>
        <w:rPr/>
        <w:t xml:space="preserve"> loop. The output should look something like this:</w:t>
      </w:r>
    </w:p>
    <w:p>
      <w:pPr>
        <w:pStyle w:val="Normal"/>
        <w:spacing w:lineRule="auto" w:line="276"/>
        <w:rPr/>
      </w:pPr>
      <w:r>
        <w:rPr/>
      </w:r>
    </w:p>
    <w:p>
      <w:pPr>
        <w:pStyle w:val="Normal"/>
        <w:spacing w:lineRule="auto" w:line="276"/>
        <w:rPr>
          <w:b/>
          <w:b/>
          <w:bCs/>
        </w:rPr>
      </w:pPr>
      <w:r>
        <w:rPr>
          <w:b/>
          <w:bCs/>
        </w:rPr>
        <w:t>[  2]for I as integer = 0 to 10</w:t>
      </w:r>
    </w:p>
    <w:p>
      <w:pPr>
        <w:pStyle w:val="Normal"/>
        <w:spacing w:lineRule="auto" w:line="276"/>
        <w:rPr>
          <w:b/>
          <w:b/>
          <w:bCs/>
        </w:rPr>
      </w:pPr>
      <w:r>
        <w:rPr>
          <w:b/>
          <w:bCs/>
        </w:rPr>
        <w:t>[  3] ? "hello world"</w:t>
      </w:r>
    </w:p>
    <w:p>
      <w:pPr>
        <w:pStyle w:val="Normal"/>
        <w:spacing w:lineRule="auto" w:line="276"/>
        <w:rPr>
          <w:b/>
          <w:b/>
          <w:bCs/>
        </w:rPr>
      </w:pPr>
      <w:r>
        <w:rPr>
          <w:b/>
          <w:bCs/>
        </w:rPr>
        <w:t>[  4] echo "echo hello world"</w:t>
      </w:r>
    </w:p>
    <w:p>
      <w:pPr>
        <w:pStyle w:val="Normal"/>
        <w:spacing w:lineRule="auto" w:line="276"/>
        <w:rPr>
          <w:b/>
          <w:b/>
          <w:bCs/>
        </w:rPr>
      </w:pPr>
      <w:r>
        <w:rPr>
          <w:b/>
          <w:bCs/>
        </w:rPr>
        <w:t>[  5] next</w:t>
      </w:r>
    </w:p>
    <w:p>
      <w:pPr>
        <w:pStyle w:val="Normal"/>
        <w:spacing w:lineRule="auto" w:line="276"/>
        <w:rPr/>
      </w:pPr>
      <w:r>
        <w:rPr/>
      </w:r>
    </w:p>
    <w:p>
      <w:pPr>
        <w:pStyle w:val="Normal"/>
        <w:spacing w:lineRule="auto" w:line="276"/>
        <w:rPr/>
      </w:pPr>
      <w:r>
        <w:rPr>
          <w:b w:val="false"/>
          <w:bCs w:val="false"/>
        </w:rPr>
        <w:t xml:space="preserve">Now enter the history number containing the </w:t>
      </w:r>
      <w:r>
        <w:rPr>
          <w:b/>
          <w:bCs/>
        </w:rPr>
        <w:t>for</w:t>
      </w:r>
      <w:r>
        <w:rPr>
          <w:b w:val="false"/>
          <w:bCs w:val="false"/>
        </w:rPr>
        <w:t xml:space="preserve"> keyword followed by an !</w:t>
      </w:r>
    </w:p>
    <w:p>
      <w:pPr>
        <w:pStyle w:val="Normal"/>
        <w:spacing w:lineRule="auto" w:line="276"/>
        <w:rPr>
          <w:b/>
          <w:b/>
          <w:bCs/>
        </w:rPr>
      </w:pPr>
      <w:r>
        <w:rPr>
          <w:b/>
          <w:bCs/>
        </w:rPr>
        <w:t>2!</w:t>
      </w:r>
    </w:p>
    <w:p>
      <w:pPr>
        <w:pStyle w:val="Normal"/>
        <w:spacing w:lineRule="auto" w:line="276"/>
        <w:rPr>
          <w:b w:val="false"/>
          <w:b w:val="false"/>
          <w:bCs w:val="false"/>
        </w:rPr>
      </w:pPr>
      <w:r>
        <w:rPr>
          <w:b w:val="false"/>
          <w:bCs w:val="false"/>
        </w:rPr>
        <w:t>You should see "hello world" ten more times.</w:t>
      </w:r>
    </w:p>
    <w:p>
      <w:pPr>
        <w:pStyle w:val="Normal"/>
        <w:spacing w:lineRule="auto" w:line="276"/>
        <w:rPr>
          <w:b w:val="false"/>
          <w:b w:val="false"/>
          <w:bCs w:val="false"/>
        </w:rPr>
      </w:pPr>
      <w:r>
        <w:rPr>
          <w:b w:val="false"/>
          <w:bCs w:val="false"/>
        </w:rPr>
        <w:t>If you made an error when entering you can use the edit history expression to change and rerun it.</w:t>
      </w:r>
    </w:p>
    <w:p>
      <w:pPr>
        <w:pStyle w:val="Normal"/>
        <w:spacing w:lineRule="auto" w:line="276"/>
        <w:rPr/>
      </w:pPr>
      <w:r>
        <w:rPr/>
      </w:r>
    </w:p>
    <w:p>
      <w:pPr>
        <w:pStyle w:val="Normal"/>
        <w:spacing w:lineRule="auto" w:line="276"/>
        <w:rPr>
          <w:b w:val="false"/>
          <w:b w:val="false"/>
          <w:bCs w:val="false"/>
        </w:rPr>
      </w:pPr>
      <w:r>
        <w:rPr>
          <w:b w:val="false"/>
          <w:bCs w:val="false"/>
        </w:rPr>
        <w:t>Let’s change "hello world" to "goodbye world."</w:t>
      </w:r>
    </w:p>
    <w:p>
      <w:pPr>
        <w:pStyle w:val="Normal"/>
        <w:spacing w:lineRule="auto" w:line="276"/>
        <w:rPr/>
      </w:pPr>
      <w:r>
        <w:rPr/>
      </w:r>
    </w:p>
    <w:p>
      <w:pPr>
        <w:pStyle w:val="Normal"/>
        <w:spacing w:lineRule="auto" w:line="276"/>
        <w:rPr/>
      </w:pPr>
      <w:r>
        <w:rPr>
          <w:b/>
          <w:bCs/>
        </w:rPr>
        <w:t>[3]hello/goodbye/</w:t>
      </w:r>
      <w:r>
        <w:rPr>
          <w:b w:val="false"/>
          <w:bCs w:val="false"/>
        </w:rPr>
        <w:t xml:space="preserve">   ‘This will change the “hello” to “goodbye”, using regular expressions and syntax</w:t>
      </w:r>
    </w:p>
    <w:p>
      <w:pPr>
        <w:pStyle w:val="Normal"/>
        <w:spacing w:lineRule="auto" w:line="276"/>
        <w:rPr/>
      </w:pPr>
      <w:r>
        <w:rPr>
          <w:b/>
          <w:bCs/>
        </w:rPr>
        <w:t xml:space="preserve">hh                           </w:t>
      </w:r>
      <w:r>
        <w:rPr>
          <w:b w:val="false"/>
          <w:bCs w:val="false"/>
        </w:rPr>
        <w:t xml:space="preserve"> ‘We can see the change.</w:t>
      </w:r>
    </w:p>
    <w:p>
      <w:pPr>
        <w:pStyle w:val="Normal"/>
        <w:spacing w:lineRule="auto" w:line="276"/>
        <w:rPr>
          <w:b/>
          <w:b/>
          <w:bCs/>
        </w:rPr>
      </w:pPr>
      <w:r>
        <w:rPr>
          <w:b/>
          <w:bCs/>
        </w:rPr>
      </w:r>
    </w:p>
    <w:p>
      <w:pPr>
        <w:pStyle w:val="Normal"/>
        <w:spacing w:lineRule="auto" w:line="276"/>
        <w:rPr>
          <w:b w:val="false"/>
          <w:b w:val="false"/>
          <w:bCs w:val="false"/>
        </w:rPr>
      </w:pPr>
      <w:r>
        <w:rPr>
          <w:b w:val="false"/>
          <w:bCs w:val="false"/>
        </w:rPr>
        <w:t xml:space="preserve">Let’s run it again. </w:t>
      </w:r>
    </w:p>
    <w:p>
      <w:pPr>
        <w:pStyle w:val="Normal"/>
        <w:spacing w:lineRule="auto" w:line="276"/>
        <w:rPr>
          <w:b/>
          <w:b/>
          <w:bCs/>
        </w:rPr>
      </w:pPr>
      <w:r>
        <w:rPr>
          <w:b/>
          <w:bCs/>
        </w:rPr>
        <w:t>2!</w:t>
      </w:r>
    </w:p>
    <w:p>
      <w:pPr>
        <w:pStyle w:val="Normal"/>
        <w:spacing w:lineRule="auto" w:line="276"/>
        <w:rPr>
          <w:b/>
          <w:b/>
          <w:bCs/>
        </w:rPr>
      </w:pPr>
      <w:r>
        <w:rPr>
          <w:b/>
          <w:bCs/>
        </w:rPr>
      </w:r>
    </w:p>
    <w:p>
      <w:pPr>
        <w:pStyle w:val="Normal"/>
        <w:spacing w:lineRule="auto" w:line="276"/>
        <w:rPr/>
      </w:pPr>
      <w:r>
        <w:rPr>
          <w:rFonts w:eastAsia="Liberation Serif;Times New Roman" w:cs="Liberation Serif;Times New Roman"/>
          <w:b w:val="false"/>
          <w:bCs w:val="false"/>
        </w:rPr>
        <w:t xml:space="preserve">It </w:t>
      </w:r>
      <w:r>
        <w:rPr>
          <w:b w:val="false"/>
          <w:bCs w:val="false"/>
        </w:rPr>
        <w:t>prints "goodbye world" 5 times and "hello world" 5 times.</w:t>
      </w:r>
      <w:r>
        <w:br w:type="page"/>
      </w:r>
    </w:p>
    <w:p>
      <w:pPr>
        <w:pStyle w:val="Heading3"/>
        <w:numPr>
          <w:ilvl w:val="2"/>
          <w:numId w:val="2"/>
        </w:numPr>
        <w:spacing w:lineRule="auto" w:line="276"/>
        <w:rPr/>
      </w:pPr>
      <w:bookmarkStart w:id="17" w:name="__RefHeading___Toc344_2876409098"/>
      <w:bookmarkEnd w:id="17"/>
      <w:r>
        <w:rPr/>
        <w:t>Let's Define a Function/Sub/Procedure</w:t>
      </w:r>
    </w:p>
    <w:p>
      <w:pPr>
        <w:pStyle w:val="TextBody"/>
        <w:spacing w:lineRule="auto" w:line="276"/>
        <w:rPr/>
      </w:pPr>
      <w:r>
        <w:rPr/>
        <w:t xml:space="preserve">All functions/sub/procedures are public so don’t use public keyword. </w:t>
      </w:r>
    </w:p>
    <w:p>
      <w:pPr>
        <w:pStyle w:val="Normal"/>
        <w:spacing w:lineRule="auto" w:line="276"/>
        <w:rPr/>
      </w:pPr>
      <w:r>
        <w:rPr/>
        <w:t>Type the following:</w:t>
      </w:r>
    </w:p>
    <w:p>
      <w:pPr>
        <w:pStyle w:val="Normal"/>
        <w:spacing w:lineRule="auto" w:line="276"/>
        <w:rPr/>
      </w:pPr>
      <w:r>
        <w:rPr/>
      </w:r>
    </w:p>
    <w:p>
      <w:pPr>
        <w:pStyle w:val="Normal"/>
        <w:spacing w:lineRule="auto" w:line="276"/>
        <w:rPr>
          <w:b/>
          <w:b/>
          <w:bCs/>
        </w:rPr>
      </w:pPr>
      <w:r>
        <w:rPr>
          <w:b/>
          <w:bCs/>
        </w:rPr>
        <w:t>Sub mytest(msg as string) as string</w:t>
      </w:r>
    </w:p>
    <w:p>
      <w:pPr>
        <w:pStyle w:val="Normal"/>
        <w:spacing w:lineRule="auto" w:line="276"/>
        <w:rPr/>
      </w:pPr>
      <w:r>
        <w:rPr>
          <w:rFonts w:eastAsia="Liberation Serif;Times New Roman" w:cs="Liberation Serif;Times New Roman"/>
          <w:b/>
          <w:bCs/>
        </w:rPr>
        <w:t xml:space="preserve">  </w:t>
      </w:r>
      <w:r>
        <w:rPr>
          <w:b/>
          <w:bCs/>
        </w:rPr>
        <w:t>return upper(msg) &amp; “</w:t>
      </w:r>
      <w:del w:id="70" w:author="Patti " w:date="2021-01-24T11:20:00Z">
        <w:r>
          <w:rPr>
            <w:b/>
            <w:bCs/>
          </w:rPr>
          <w:delText xml:space="preserve"> </w:delText>
        </w:r>
      </w:del>
      <w:r>
        <w:rPr>
          <w:b/>
          <w:bCs/>
        </w:rPr>
        <w:t>one more”</w:t>
      </w:r>
    </w:p>
    <w:p>
      <w:pPr>
        <w:pStyle w:val="Normal"/>
        <w:spacing w:lineRule="auto" w:line="276"/>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t>Again you will notice that the shell auto indents as you’re typing the function.</w:t>
      </w:r>
    </w:p>
    <w:p>
      <w:pPr>
        <w:pStyle w:val="Normal"/>
        <w:spacing w:lineRule="auto" w:line="276"/>
        <w:rPr/>
      </w:pPr>
      <w:r>
        <w:rPr>
          <w:rFonts w:eastAsia="Liberation Serif;Times New Roman" w:cs="Liberation Serif;Times New Roman"/>
        </w:rPr>
        <w:t>D</w:t>
      </w:r>
      <w:r>
        <w:rPr/>
        <w:t>on’t forget the end!</w:t>
      </w:r>
    </w:p>
    <w:p>
      <w:pPr>
        <w:pStyle w:val="Normal"/>
        <w:spacing w:lineRule="auto" w:line="276"/>
        <w:rPr/>
      </w:pPr>
      <w:r>
        <w:rPr/>
      </w:r>
    </w:p>
    <w:p>
      <w:pPr>
        <w:pStyle w:val="Normal"/>
        <w:spacing w:lineRule="auto" w:line="276"/>
        <w:rPr/>
      </w:pPr>
      <w:r>
        <w:rPr/>
        <w:t>Let's run our new function.</w:t>
      </w:r>
    </w:p>
    <w:p>
      <w:pPr>
        <w:pStyle w:val="Normal"/>
        <w:spacing w:lineRule="auto" w:line="276"/>
        <w:rPr/>
      </w:pPr>
      <w:r>
        <w:rPr/>
      </w:r>
    </w:p>
    <w:p>
      <w:pPr>
        <w:pStyle w:val="Normal"/>
        <w:spacing w:lineRule="auto" w:line="276"/>
        <w:rPr/>
      </w:pPr>
      <w:r>
        <w:rPr>
          <w:b/>
          <w:bCs/>
        </w:rPr>
        <w:t xml:space="preserve">? mytest("this is a message") </w:t>
      </w:r>
      <w:r>
        <w:rPr/>
        <w:t>‘This will print the message in upper case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18" w:name="__RefHeading___Toc346_2876409098"/>
      <w:bookmarkEnd w:id="18"/>
      <w:r>
        <w:rPr/>
        <w:t>Let's Write a Simple Gambas Short Program Interactively</w:t>
      </w:r>
    </w:p>
    <w:p>
      <w:pPr>
        <w:pStyle w:val="Normal"/>
        <w:spacing w:lineRule="auto" w:line="276"/>
        <w:rPr/>
      </w:pPr>
      <w:r>
        <w:rPr/>
        <w:t>Improper script code:</w:t>
      </w:r>
    </w:p>
    <w:p>
      <w:pPr>
        <w:pStyle w:val="Normal"/>
        <w:spacing w:lineRule="auto" w:line="276"/>
        <w:rPr/>
      </w:pPr>
      <w:r>
        <w:rPr/>
      </w:r>
    </w:p>
    <w:p>
      <w:pPr>
        <w:pStyle w:val="Normal"/>
        <w:spacing w:lineRule="auto" w:line="276"/>
        <w:rPr/>
      </w:pPr>
      <w:r>
        <w:rPr>
          <w:b/>
          <w:bCs/>
        </w:rPr>
        <w:t>dim a as string = "this"</w:t>
        <w:tab/>
        <w:tab/>
      </w:r>
      <w:r>
        <w:rPr/>
        <w:t>‘This will run but variable ’a’ goes away as soon as the line executes.</w:t>
        <w:br/>
        <w:tab/>
        <w:tab/>
        <w:tab/>
        <w:tab/>
        <w:tab/>
        <w:tab/>
        <w:tab/>
        <w:t>‘The line was executed immediately after the &lt;Enter&gt; was pressed.</w:t>
      </w:r>
    </w:p>
    <w:p>
      <w:pPr>
        <w:pStyle w:val="Normal"/>
        <w:spacing w:lineRule="auto" w:line="276"/>
        <w:rPr/>
      </w:pPr>
      <w:r>
        <w:rPr>
          <w:b/>
          <w:bCs/>
        </w:rPr>
        <w:t>? a</w:t>
        <w:tab/>
        <w:tab/>
        <w:tab/>
        <w:tab/>
        <w:tab/>
        <w:tab/>
        <w:tab/>
      </w:r>
      <w:r>
        <w:rPr/>
        <w:t xml:space="preserve">‘This will print an error. It dumps the compiled script with an unknown </w:t>
        <w:tab/>
        <w:tab/>
        <w:tab/>
        <w:tab/>
        <w:tab/>
        <w:tab/>
        <w:tab/>
        <w:t xml:space="preserve">  variable error.</w:t>
      </w:r>
    </w:p>
    <w:p>
      <w:pPr>
        <w:pStyle w:val="Normal"/>
        <w:spacing w:lineRule="auto" w:line="276"/>
        <w:rPr/>
      </w:pPr>
      <w:r>
        <w:rPr/>
      </w:r>
    </w:p>
    <w:p>
      <w:pPr>
        <w:pStyle w:val="Normal"/>
        <w:spacing w:lineRule="auto" w:line="276"/>
        <w:rPr/>
      </w:pPr>
      <w:r>
        <w:rPr/>
        <w:t xml:space="preserve">To clear the screen, enter </w:t>
      </w:r>
    </w:p>
    <w:p>
      <w:pPr>
        <w:pStyle w:val="Normal"/>
        <w:spacing w:lineRule="auto" w:line="276"/>
        <w:rPr/>
      </w:pPr>
      <w:r>
        <w:rPr/>
      </w:r>
    </w:p>
    <w:p>
      <w:pPr>
        <w:pStyle w:val="Normal"/>
        <w:spacing w:lineRule="auto" w:line="276"/>
        <w:rPr/>
      </w:pPr>
      <w:r>
        <w:rPr>
          <w:b/>
          <w:bCs/>
        </w:rPr>
        <w:t>clear</w:t>
      </w:r>
      <w:r>
        <w:rPr/>
        <w:tab/>
        <w:tab/>
        <w:tab/>
        <w:tab/>
        <w:tab/>
        <w:tab/>
        <w:t>‘This will clear the screen.</w:t>
      </w:r>
    </w:p>
    <w:p>
      <w:pPr>
        <w:pStyle w:val="Normal"/>
        <w:spacing w:lineRule="auto" w:line="276"/>
        <w:rPr/>
      </w:pPr>
      <w:r>
        <w:rPr/>
      </w:r>
    </w:p>
    <w:p>
      <w:pPr>
        <w:pStyle w:val="Normal"/>
        <w:spacing w:lineRule="auto" w:line="276"/>
        <w:rPr/>
      </w:pPr>
      <w:r>
        <w:rPr/>
        <w:t>or</w:t>
      </w:r>
    </w:p>
    <w:p>
      <w:pPr>
        <w:pStyle w:val="Normal"/>
        <w:spacing w:lineRule="auto" w:line="276"/>
        <w:rPr/>
      </w:pPr>
      <w:r>
        <w:rPr/>
      </w:r>
    </w:p>
    <w:p>
      <w:pPr>
        <w:pStyle w:val="Normal"/>
        <w:spacing w:lineRule="auto" w:line="276"/>
        <w:rPr/>
      </w:pPr>
      <w:r>
        <w:rPr>
          <w:b/>
          <w:bCs/>
        </w:rPr>
        <w:t xml:space="preserve">cls </w:t>
      </w:r>
      <w:r>
        <w:rPr/>
        <w:tab/>
        <w:tab/>
        <w:tab/>
        <w:tab/>
        <w:tab/>
        <w:tab/>
        <w:tab/>
        <w:t>‘This is an alias to for “clear” to clear the screen</w:t>
      </w:r>
      <w:ins w:id="71" w:author="Patti " w:date="2021-01-24T11:21:00Z">
        <w:r>
          <w:rPr/>
          <w:t>.</w:t>
        </w:r>
      </w:ins>
    </w:p>
    <w:p>
      <w:pPr>
        <w:pStyle w:val="Normal"/>
        <w:spacing w:lineRule="auto" w:line="276"/>
        <w:rPr/>
      </w:pPr>
      <w:r>
        <w:rPr/>
      </w:r>
    </w:p>
    <w:p>
      <w:pPr>
        <w:pStyle w:val="Normal"/>
        <w:spacing w:lineRule="auto" w:line="276"/>
        <w:rPr/>
      </w:pPr>
      <w:r>
        <w:rPr/>
      </w:r>
    </w:p>
    <w:p>
      <w:pPr>
        <w:pStyle w:val="Normal"/>
        <w:spacing w:lineRule="auto" w:line="276"/>
        <w:rPr/>
      </w:pPr>
      <w:r>
        <w:rPr/>
        <w:br/>
      </w:r>
      <w:r>
        <w:br w:type="page"/>
      </w:r>
    </w:p>
    <w:p>
      <w:pPr>
        <w:pStyle w:val="Heading4"/>
        <w:numPr>
          <w:ilvl w:val="3"/>
          <w:numId w:val="1"/>
        </w:numPr>
        <w:rPr/>
      </w:pPr>
      <w:bookmarkStart w:id="19" w:name="__RefHeading___Toc7815_1108295717"/>
      <w:bookmarkEnd w:id="19"/>
      <w:r>
        <w:rPr/>
        <w:t>Lambda Expressions</w:t>
      </w:r>
    </w:p>
    <w:p>
      <w:pPr>
        <w:pStyle w:val="Normal"/>
        <w:spacing w:lineRule="auto" w:line="276"/>
        <w:rPr/>
      </w:pPr>
      <w:r>
        <w:rPr/>
        <w:t>Let</w:t>
      </w:r>
      <w:ins w:id="72" w:author="Patti " w:date="2021-01-24T11:22:00Z">
        <w:r>
          <w:rPr/>
          <w:t>’</w:t>
        </w:r>
      </w:ins>
      <w:r>
        <w:rPr/>
        <w:t>s use a lambda expression. You may use {</w:t>
      </w:r>
      <w:del w:id="73" w:author="Patti " w:date="2021-01-24T11:22:00Z">
        <w:r>
          <w:rPr/>
          <w:delText xml:space="preserve"> </w:delText>
        </w:r>
      </w:del>
      <w:r>
        <w:rPr/>
        <w:t>...</w:t>
      </w:r>
      <w:del w:id="74" w:author="Patti " w:date="2021-01-24T11:22:00Z">
        <w:r>
          <w:rPr/>
          <w:delText xml:space="preserve"> </w:delText>
        </w:r>
      </w:del>
      <w:r>
        <w:rPr/>
        <w:t>} or Begin..end or Do..Done  rather  than lambda but they are the same. It is possible to pass parameters into a lambda expression. Have a look at the lambda section of this document.</w:t>
      </w:r>
    </w:p>
    <w:p>
      <w:pPr>
        <w:pStyle w:val="Normal"/>
        <w:spacing w:lineRule="auto" w:line="276"/>
        <w:rPr/>
      </w:pPr>
      <w:r>
        <w:rPr/>
      </w:r>
    </w:p>
    <w:p>
      <w:pPr>
        <w:pStyle w:val="Normal"/>
        <w:spacing w:lineRule="auto" w:line="276"/>
        <w:rPr/>
      </w:pPr>
      <w:r>
        <w:rPr>
          <w:b/>
          <w:bCs/>
          <w:u w:val="single"/>
        </w:rPr>
        <w:t>Using Lambda</w:t>
        <w:tab/>
        <w:tab/>
        <w:tab/>
        <w:tab/>
        <w:tab/>
        <w:tab/>
        <w:t xml:space="preserve">Using Braces     </w:t>
      </w:r>
      <w:r>
        <w:rPr>
          <w:b/>
          <w:bCs/>
        </w:rPr>
        <w:br/>
        <w:t>lambda</w:t>
        <w:tab/>
        <w:tab/>
        <w:tab/>
        <w:tab/>
        <w:tab/>
        <w:tab/>
        <w:tab/>
        <w:tab/>
        <w:t>{</w:t>
      </w:r>
    </w:p>
    <w:p>
      <w:pPr>
        <w:pStyle w:val="Normal"/>
        <w:spacing w:lineRule="auto" w:line="276"/>
        <w:rPr/>
      </w:pPr>
      <w:r>
        <w:rPr>
          <w:rFonts w:eastAsia="Liberation Serif;Times New Roman" w:cs="Liberation Serif;Times New Roman"/>
          <w:b/>
          <w:bCs/>
        </w:rPr>
        <w:t xml:space="preserve">   </w:t>
      </w:r>
      <w:r>
        <w:rPr>
          <w:b/>
          <w:bCs/>
        </w:rPr>
        <w:t>dim a as string = "this"</w:t>
        <w:tab/>
        <w:tab/>
        <w:tab/>
        <w:tab/>
        <w:t>dim a as string = "this"</w:t>
      </w:r>
    </w:p>
    <w:p>
      <w:pPr>
        <w:pStyle w:val="Normal"/>
        <w:spacing w:lineRule="auto" w:line="276"/>
        <w:rPr/>
      </w:pPr>
      <w:r>
        <w:rPr>
          <w:rFonts w:eastAsia="Liberation Serif;Times New Roman" w:cs="Liberation Serif;Times New Roman"/>
          <w:b/>
          <w:bCs/>
        </w:rPr>
        <w:t xml:space="preserve">   </w:t>
      </w:r>
      <w:r>
        <w:rPr>
          <w:b/>
          <w:bCs/>
        </w:rPr>
        <w:t>? a</w:t>
        <w:tab/>
        <w:tab/>
        <w:tab/>
        <w:tab/>
        <w:tab/>
        <w:tab/>
        <w:tab/>
      </w:r>
      <w:r>
        <w:rPr>
          <w:rFonts w:eastAsia="Liberation Serif;Times New Roman" w:cs="Liberation Serif;Times New Roman"/>
          <w:b/>
          <w:bCs/>
        </w:rPr>
        <w:t xml:space="preserve">  </w:t>
        <w:tab/>
        <w:tab/>
      </w:r>
      <w:r>
        <w:rPr>
          <w:b/>
          <w:bCs/>
        </w:rPr>
        <w:t>? a</w:t>
      </w:r>
    </w:p>
    <w:p>
      <w:pPr>
        <w:pStyle w:val="Normal"/>
        <w:spacing w:lineRule="auto" w:line="276"/>
        <w:rPr/>
      </w:pPr>
      <w:r>
        <w:rPr>
          <w:b/>
          <w:bCs/>
        </w:rPr>
        <w:t>end</w:t>
        <w:tab/>
        <w:tab/>
      </w:r>
      <w:r>
        <w:rPr/>
        <w:tab/>
        <w:tab/>
        <w:tab/>
        <w:tab/>
        <w:tab/>
        <w:tab/>
        <w:tab/>
        <w:t>}</w:t>
        <w:tab/>
      </w:r>
    </w:p>
    <w:p>
      <w:pPr>
        <w:pStyle w:val="Normal"/>
        <w:spacing w:lineRule="auto" w:line="276"/>
        <w:rPr/>
      </w:pPr>
      <w:r>
        <w:rPr/>
      </w:r>
    </w:p>
    <w:p>
      <w:pPr>
        <w:pStyle w:val="Normal"/>
        <w:spacing w:lineRule="auto" w:line="276"/>
        <w:rPr/>
      </w:pPr>
      <w:r>
        <w:rPr/>
        <w:t>This will print the value of ‘a’ correctly.</w:t>
      </w:r>
    </w:p>
    <w:p>
      <w:pPr>
        <w:pStyle w:val="Normal"/>
        <w:spacing w:lineRule="auto" w:line="276"/>
        <w:rPr/>
      </w:pPr>
      <w:r>
        <w:rPr/>
      </w:r>
    </w:p>
    <w:p>
      <w:pPr>
        <w:pStyle w:val="Normal"/>
        <w:spacing w:lineRule="auto" w:line="276"/>
        <w:rPr/>
      </w:pPr>
      <w:r>
        <w:rPr>
          <w:rFonts w:eastAsia="Liberation Serif;Times New Roman" w:cs="Liberation Serif;Times New Roman"/>
        </w:rPr>
        <w:t>W</w:t>
      </w:r>
      <w:r>
        <w:rPr/>
        <w:t>e can add a call to our mytest in the lambda function by editing it.</w:t>
      </w:r>
    </w:p>
    <w:p>
      <w:pPr>
        <w:pStyle w:val="Heading3"/>
        <w:numPr>
          <w:ilvl w:val="2"/>
          <w:numId w:val="2"/>
        </w:numPr>
        <w:spacing w:lineRule="auto" w:line="276"/>
        <w:rPr/>
      </w:pPr>
      <w:bookmarkStart w:id="20" w:name="__RefHeading___Toc348_2876409098"/>
      <w:bookmarkEnd w:id="20"/>
      <w:r>
        <w:rPr/>
        <w:t>Let's Look at the edit Command</w:t>
      </w:r>
    </w:p>
    <w:p>
      <w:pPr>
        <w:pStyle w:val="Normal"/>
        <w:spacing w:lineRule="auto" w:line="276"/>
        <w:rPr/>
      </w:pPr>
      <w:r>
        <w:rPr>
          <w:b/>
          <w:bCs/>
        </w:rPr>
        <w:t xml:space="preserve">? $editor </w:t>
      </w:r>
      <w:r>
        <w:rPr/>
        <w:t xml:space="preserve">                </w:t>
        <w:tab/>
        <w:tab/>
        <w:t>‘This prints the editor defined as the default text editor.</w:t>
      </w:r>
    </w:p>
    <w:p>
      <w:pPr>
        <w:pStyle w:val="Normal"/>
        <w:spacing w:lineRule="auto" w:line="276"/>
        <w:rPr/>
      </w:pPr>
      <w:r>
        <w:rPr/>
      </w:r>
    </w:p>
    <w:p>
      <w:pPr>
        <w:pStyle w:val="Normal"/>
        <w:spacing w:lineRule="auto" w:line="276"/>
        <w:rPr/>
      </w:pPr>
      <w:r>
        <w:rPr/>
        <w:t xml:space="preserve">You can change it now changing by setting </w:t>
      </w:r>
      <w:del w:id="75" w:author="Patti " w:date="2021-01-24T11:24:00Z">
        <w:r>
          <w:rPr/>
          <w:delText xml:space="preserve"> </w:delText>
        </w:r>
      </w:del>
      <w:r>
        <w:rPr/>
        <w:t>the global variable $editor to your favorite editor.</w:t>
      </w:r>
    </w:p>
    <w:p>
      <w:pPr>
        <w:pStyle w:val="Normal"/>
        <w:spacing w:lineRule="auto" w:line="276"/>
        <w:rPr/>
      </w:pPr>
      <w:r>
        <w:rPr/>
      </w:r>
    </w:p>
    <w:p>
      <w:pPr>
        <w:pStyle w:val="Normal"/>
        <w:spacing w:lineRule="auto" w:line="276"/>
        <w:rPr/>
      </w:pPr>
      <w:r>
        <w:rPr>
          <w:b/>
          <w:bCs/>
        </w:rPr>
        <w:t>$editor = "/bin/nano"</w:t>
        <w:tab/>
      </w:r>
      <w:r>
        <w:rPr/>
        <w:t>‘ I am just setting it to the default again.</w:t>
      </w:r>
    </w:p>
    <w:p>
      <w:pPr>
        <w:pStyle w:val="Normal"/>
        <w:spacing w:lineRule="auto" w:line="276"/>
        <w:rPr/>
      </w:pPr>
      <w:r>
        <w:rPr/>
      </w:r>
    </w:p>
    <w:p>
      <w:pPr>
        <w:pStyle w:val="Normal"/>
        <w:spacing w:lineRule="auto" w:line="276"/>
        <w:rPr/>
      </w:pPr>
      <w:r>
        <w:rPr>
          <w:b/>
          <w:bCs/>
        </w:rPr>
        <w:t xml:space="preserve">edit lambda </w:t>
      </w:r>
      <w:r>
        <w:rPr/>
        <w:t xml:space="preserve">           </w:t>
        <w:tab/>
        <w:tab/>
        <w:t>‘ This opens the editor, defaults to nano.</w:t>
      </w:r>
    </w:p>
    <w:p>
      <w:pPr>
        <w:pStyle w:val="Normal"/>
        <w:spacing w:lineRule="auto" w:line="276"/>
        <w:rPr/>
      </w:pPr>
      <w:r>
        <w:rPr/>
      </w:r>
    </w:p>
    <w:p>
      <w:pPr>
        <w:pStyle w:val="Normal"/>
        <w:spacing w:lineRule="auto" w:line="276"/>
        <w:rPr/>
      </w:pPr>
      <w:r>
        <w:rPr/>
        <w:t xml:space="preserve">We can change the </w:t>
      </w:r>
      <w:r>
        <w:rPr>
          <w:b/>
          <w:bCs/>
        </w:rPr>
        <w:t>? a</w:t>
      </w:r>
      <w:r>
        <w:rPr/>
        <w:t xml:space="preserve"> line to read </w:t>
      </w:r>
      <w:r>
        <w:rPr>
          <w:b/>
          <w:bCs/>
        </w:rPr>
        <w:t>? mytest(a)</w:t>
      </w:r>
    </w:p>
    <w:p>
      <w:pPr>
        <w:pStyle w:val="Normal"/>
        <w:spacing w:lineRule="auto" w:line="276"/>
        <w:rPr/>
      </w:pPr>
      <w:r>
        <w:rPr/>
      </w:r>
    </w:p>
    <w:p>
      <w:pPr>
        <w:pStyle w:val="Normal"/>
        <w:spacing w:lineRule="auto" w:line="276"/>
        <w:rPr/>
      </w:pPr>
      <w:r>
        <w:rPr/>
        <w:t xml:space="preserve">Save the file and it will execute as soon as you save it. You may only edit the most recent lambda expression. </w:t>
      </w:r>
    </w:p>
    <w:p>
      <w:pPr>
        <w:pStyle w:val="Normal"/>
        <w:spacing w:lineRule="auto" w:line="276"/>
        <w:rPr/>
      </w:pPr>
      <w:r>
        <w:rPr/>
      </w:r>
    </w:p>
    <w:p>
      <w:pPr>
        <w:pStyle w:val="Normal"/>
        <w:spacing w:lineRule="auto" w:line="276"/>
        <w:rPr/>
      </w:pPr>
      <w:r>
        <w:rPr/>
        <w:t>Let's change our mytest function to do something else.</w:t>
      </w:r>
    </w:p>
    <w:p>
      <w:pPr>
        <w:pStyle w:val="Normal"/>
        <w:spacing w:lineRule="auto" w:line="276"/>
        <w:rPr>
          <w:b/>
          <w:b/>
          <w:bCs/>
        </w:rPr>
      </w:pPr>
      <w:r>
        <w:rPr>
          <w:b/>
          <w:bCs/>
        </w:rPr>
      </w:r>
    </w:p>
    <w:p>
      <w:pPr>
        <w:pStyle w:val="Normal"/>
        <w:spacing w:lineRule="auto" w:line="276"/>
        <w:rPr>
          <w:b/>
          <w:b/>
          <w:bCs/>
        </w:rPr>
      </w:pPr>
      <w:r>
        <w:rPr>
          <w:b/>
          <w:bCs/>
        </w:rPr>
        <w:t>edit mytest</w:t>
      </w:r>
    </w:p>
    <w:p>
      <w:pPr>
        <w:pStyle w:val="Normal"/>
        <w:spacing w:lineRule="auto" w:line="276"/>
        <w:rPr/>
      </w:pPr>
      <w:r>
        <w:rPr/>
      </w:r>
    </w:p>
    <w:p>
      <w:pPr>
        <w:pStyle w:val="Normal"/>
        <w:spacing w:lineRule="auto" w:line="276"/>
        <w:rPr/>
      </w:pPr>
      <w:r>
        <w:rPr/>
        <w:t>Change the return line to ‘return upper(msg) &amp; “one more”.’</w:t>
      </w:r>
    </w:p>
    <w:p>
      <w:pPr>
        <w:pStyle w:val="Normal"/>
        <w:spacing w:lineRule="auto" w:line="276"/>
        <w:rPr/>
      </w:pPr>
      <w:r>
        <w:rPr/>
      </w:r>
    </w:p>
    <w:p>
      <w:pPr>
        <w:pStyle w:val="Normal"/>
        <w:spacing w:lineRule="auto" w:line="276"/>
        <w:rPr/>
      </w:pPr>
      <w:r>
        <w:rPr/>
        <w:t>Save it. It will compile but not run the function.</w:t>
      </w:r>
    </w:p>
    <w:p>
      <w:pPr>
        <w:pStyle w:val="Normal"/>
        <w:spacing w:lineRule="auto" w:line="276"/>
        <w:rPr/>
      </w:pPr>
      <w:r>
        <w:rPr/>
      </w:r>
    </w:p>
    <w:p>
      <w:pPr>
        <w:pStyle w:val="Normal"/>
        <w:spacing w:lineRule="auto" w:line="276"/>
        <w:rPr/>
      </w:pPr>
      <w:r>
        <w:rPr/>
        <w:t>Enter:</w:t>
      </w:r>
    </w:p>
    <w:p>
      <w:pPr>
        <w:pStyle w:val="Normal"/>
        <w:spacing w:lineRule="auto" w:line="276"/>
        <w:rPr/>
      </w:pPr>
      <w:r>
        <w:rPr>
          <w:b/>
          <w:bCs/>
        </w:rPr>
        <w:t>? mytest("this")</w:t>
        <w:tab/>
        <w:tab/>
        <w:tab/>
      </w:r>
      <w:r>
        <w:rPr/>
        <w:t>‘</w:t>
      </w:r>
      <w:r>
        <w:rPr>
          <w:rFonts w:eastAsia="Liberation Serif;Times New Roman" w:cs="Liberation Serif;Times New Roman"/>
        </w:rPr>
        <w:t xml:space="preserve"> </w:t>
      </w:r>
      <w:r>
        <w:rPr/>
        <w:t>You should see ‘</w:t>
      </w:r>
      <w:r>
        <w:rPr>
          <w:b/>
          <w:bCs/>
        </w:rPr>
        <w:t>THIS one more</w:t>
      </w:r>
      <w:r>
        <w:rPr/>
        <w:t>’ printed to the console.</w:t>
      </w:r>
    </w:p>
    <w:p>
      <w:pPr>
        <w:pStyle w:val="Normal"/>
        <w:spacing w:lineRule="auto" w:line="276"/>
        <w:rPr/>
      </w:pPr>
      <w:r>
        <w:rPr/>
      </w:r>
    </w:p>
    <w:p>
      <w:pPr>
        <w:pStyle w:val="Normal"/>
        <w:spacing w:lineRule="auto" w:line="276"/>
        <w:rPr/>
      </w:pPr>
      <w:r>
        <w:rPr/>
      </w:r>
    </w:p>
    <w:p>
      <w:pPr>
        <w:pStyle w:val="Heading3"/>
        <w:numPr>
          <w:ilvl w:val="2"/>
          <w:numId w:val="2"/>
        </w:numPr>
        <w:spacing w:lineRule="auto" w:line="276"/>
        <w:rPr/>
      </w:pPr>
      <w:bookmarkStart w:id="21" w:name="__RefHeading___Toc350_2876409098"/>
      <w:bookmarkEnd w:id="21"/>
      <w:r>
        <w:rPr/>
        <w:t>Summary of What We Learned So Far</w:t>
      </w:r>
    </w:p>
    <w:p>
      <w:pPr>
        <w:pStyle w:val="Normal"/>
        <w:spacing w:lineRule="auto" w:line="276"/>
        <w:rPr/>
      </w:pPr>
      <w:r>
        <w:rPr/>
        <w:t>So far we have learned that subroutines, functions and procedures become global as soon as they are created and persist in the environment. These sub routines become immediately available to all other running gsh sessions upon creation.</w:t>
      </w:r>
    </w:p>
    <w:p>
      <w:pPr>
        <w:pStyle w:val="Normal"/>
        <w:spacing w:lineRule="auto" w:line="276"/>
        <w:rPr/>
      </w:pPr>
      <w:r>
        <w:rPr/>
      </w:r>
    </w:p>
    <w:p>
      <w:pPr>
        <w:pStyle w:val="Normal"/>
        <w:spacing w:lineRule="auto" w:line="276"/>
        <w:rPr/>
      </w:pPr>
      <w:r>
        <w:rPr/>
        <w:t xml:space="preserve">You can see what’s loaded by executing the </w:t>
      </w:r>
      <w:del w:id="76" w:author="Patti " w:date="2021-01-24T11:26:00Z">
        <w:r>
          <w:rPr/>
          <w:delText>“</w:delText>
        </w:r>
      </w:del>
      <w:r>
        <w:rPr>
          <w:b/>
          <w:bCs/>
          <w:rPrChange w:id="0" w:author="Patti " w:date="2021-01-24T11:26:00Z"/>
        </w:rPr>
        <w:t>lsubs</w:t>
      </w:r>
      <w:del w:id="78" w:author="Patti " w:date="2021-01-24T11:26:00Z">
        <w:r>
          <w:rPr>
            <w:b/>
            <w:bCs/>
          </w:rPr>
          <w:delText>”</w:delText>
        </w:r>
      </w:del>
      <w:r>
        <w:rPr/>
        <w:t xml:space="preserve"> command</w:t>
      </w:r>
      <w:del w:id="79" w:author="Patti " w:date="2021-01-24T11:25:00Z">
        <w:r>
          <w:rPr/>
          <w:delText xml:space="preserve"> </w:delText>
        </w:r>
      </w:del>
      <w:r>
        <w:rPr/>
        <w:t>.</w:t>
      </w:r>
    </w:p>
    <w:p>
      <w:pPr>
        <w:pStyle w:val="Normal"/>
        <w:spacing w:lineRule="auto" w:line="276"/>
        <w:rPr/>
      </w:pPr>
      <w:r>
        <w:rPr/>
      </w:r>
    </w:p>
    <w:p>
      <w:pPr>
        <w:pStyle w:val="Normal"/>
        <w:spacing w:lineRule="auto" w:line="276"/>
        <w:rPr/>
      </w:pPr>
      <w:r>
        <w:rPr/>
        <w:t>We have also learned that each script line is executed as soon as the section of code is completed. And we learned that the lambda expression allows us to group Gambas code into related block for execution.</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2" w:name="__RefHeading___Toc352_2876409098"/>
      <w:bookmarkEnd w:id="22"/>
      <w:r>
        <w:rPr/>
        <w:t>Let's Look at the Shell Interface to Linux Commands</w:t>
      </w:r>
    </w:p>
    <w:p>
      <w:pPr>
        <w:pStyle w:val="Normal"/>
        <w:spacing w:lineRule="auto" w:line="276"/>
        <w:rPr/>
      </w:pPr>
      <w:r>
        <w:rPr/>
      </w:r>
    </w:p>
    <w:p>
      <w:pPr>
        <w:pStyle w:val="Normal"/>
        <w:spacing w:lineRule="auto" w:line="276"/>
        <w:rPr/>
      </w:pPr>
      <w:r>
        <w:rPr/>
        <w:t>To run a Linux CLI command</w:t>
      </w:r>
      <w:ins w:id="80" w:author="Patti " w:date="2021-01-24T11:27:00Z">
        <w:r>
          <w:rPr/>
          <w:t>,</w:t>
        </w:r>
      </w:ins>
      <w:r>
        <w:rPr/>
        <w:t xml:space="preserve"> just enter it on the command line. </w:t>
      </w:r>
    </w:p>
    <w:p>
      <w:pPr>
        <w:pStyle w:val="Normal"/>
        <w:spacing w:lineRule="auto" w:line="276"/>
        <w:rPr/>
      </w:pPr>
      <w:r>
        <w:rPr/>
        <w:t>For example:</w:t>
      </w:r>
    </w:p>
    <w:p>
      <w:pPr>
        <w:pStyle w:val="Normal"/>
        <w:spacing w:lineRule="auto" w:line="276"/>
        <w:rPr>
          <w:b/>
          <w:b/>
          <w:bCs/>
        </w:rPr>
      </w:pPr>
      <w:r>
        <w:rPr>
          <w:b/>
          <w:bCs/>
        </w:rPr>
        <w:tab/>
        <w:t xml:space="preserve">ls -l </w:t>
      </w:r>
    </w:p>
    <w:p>
      <w:pPr>
        <w:pStyle w:val="Normal"/>
        <w:spacing w:lineRule="auto" w:line="276"/>
        <w:rPr>
          <w:b/>
          <w:b/>
          <w:bCs/>
        </w:rPr>
      </w:pPr>
      <w:r>
        <w:rPr>
          <w:b/>
          <w:bCs/>
        </w:rPr>
      </w:r>
    </w:p>
    <w:p>
      <w:pPr>
        <w:pStyle w:val="Normal"/>
        <w:spacing w:lineRule="auto" w:line="276"/>
        <w:rPr/>
      </w:pPr>
      <w:r>
        <w:rPr/>
        <w:t>This will produce the usual directory listing.</w:t>
      </w:r>
    </w:p>
    <w:p>
      <w:pPr>
        <w:pStyle w:val="Normal"/>
        <w:spacing w:lineRule="auto" w:line="276"/>
        <w:rPr/>
      </w:pPr>
      <w:r>
        <w:rPr/>
      </w:r>
    </w:p>
    <w:p>
      <w:pPr>
        <w:pStyle w:val="Normal"/>
        <w:spacing w:lineRule="auto" w:line="276"/>
        <w:rPr/>
      </w:pPr>
      <w:r>
        <w:rPr>
          <w:b/>
          <w:bCs/>
        </w:rPr>
        <w:t>gsh</w:t>
      </w:r>
      <w:r>
        <w:rPr/>
        <w:t xml:space="preserve"> looks for executable in the following order:</w:t>
      </w:r>
    </w:p>
    <w:p>
      <w:pPr>
        <w:pStyle w:val="Normal"/>
        <w:spacing w:lineRule="auto" w:line="276"/>
        <w:rPr/>
      </w:pPr>
      <w:r>
        <w:rPr/>
      </w:r>
    </w:p>
    <w:p>
      <w:pPr>
        <w:pStyle w:val="Normal"/>
        <w:spacing w:lineRule="auto" w:line="276"/>
        <w:ind w:start="420" w:end="0" w:hanging="0"/>
        <w:rPr/>
      </w:pPr>
      <w:r>
        <w:rPr/>
        <w:t xml:space="preserve">Gambas keywords  </w:t>
        <w:tab/>
        <w:tab/>
        <w:tab/>
        <w:tab/>
        <w:t>Execute the line as a Gambas program</w:t>
      </w:r>
    </w:p>
    <w:p>
      <w:pPr>
        <w:pStyle w:val="Normal"/>
        <w:spacing w:lineRule="auto" w:line="276"/>
        <w:ind w:start="420" w:end="0" w:hanging="0"/>
        <w:rPr/>
      </w:pPr>
      <w:r>
        <w:rPr/>
        <w:t>Shell global functions</w:t>
      </w:r>
      <w:del w:id="81" w:author="Patti " w:date="2021-01-24T11:27:00Z">
        <w:r>
          <w:rPr/>
          <w:delText xml:space="preserve">                    </w:delText>
        </w:r>
      </w:del>
      <w:ins w:id="82" w:author="Patti " w:date="2021-01-24T11:27:00Z">
        <w:r>
          <w:rPr/>
          <w:tab/>
          <w:tab/>
          <w:tab/>
        </w:r>
      </w:ins>
      <w:r>
        <w:rPr/>
        <w:t xml:space="preserve"> Execute the sub as a Gambas function.</w:t>
      </w:r>
    </w:p>
    <w:p>
      <w:pPr>
        <w:pStyle w:val="Normal"/>
        <w:spacing w:lineRule="auto" w:line="276"/>
        <w:ind w:start="420" w:end="0" w:hanging="0"/>
        <w:rPr/>
      </w:pPr>
      <w:r>
        <w:rPr/>
        <w:t>Linux Command Line programs</w:t>
      </w:r>
      <w:del w:id="83" w:author="Patti " w:date="2021-01-24T11:29:00Z">
        <w:r>
          <w:rPr/>
          <w:delText xml:space="preserve">     </w:delText>
        </w:r>
      </w:del>
      <w:ins w:id="84" w:author="Patti " w:date="2021-01-24T11:29:00Z">
        <w:r>
          <w:rPr/>
          <w:tab/>
        </w:r>
      </w:ins>
      <w:r>
        <w:rPr/>
        <w:t>Execute the external program.</w:t>
      </w:r>
    </w:p>
    <w:p>
      <w:pPr>
        <w:pStyle w:val="Normal"/>
        <w:spacing w:lineRule="auto" w:line="276"/>
        <w:rPr/>
      </w:pPr>
      <w:r>
        <w:rPr/>
      </w:r>
    </w:p>
    <w:p>
      <w:pPr>
        <w:pStyle w:val="Normal"/>
        <w:spacing w:lineRule="auto" w:line="276"/>
        <w:rPr/>
      </w:pPr>
      <w:r>
        <w:rPr/>
        <w:t>If there is a keyword or function with the same name as a linux cli command then you can force the command to be evaluated as a linux cli  by adding a ! to the beginning of the line.</w:t>
      </w:r>
    </w:p>
    <w:p>
      <w:pPr>
        <w:pStyle w:val="Normal"/>
        <w:spacing w:lineRule="auto" w:line="276"/>
        <w:rPr/>
      </w:pPr>
      <w:r>
        <w:rPr/>
      </w:r>
    </w:p>
    <w:p>
      <w:pPr>
        <w:pStyle w:val="Normal"/>
        <w:spacing w:lineRule="auto" w:line="276"/>
        <w:rPr/>
      </w:pPr>
      <w:r>
        <w:rPr/>
        <w:t>For example:</w:t>
      </w:r>
    </w:p>
    <w:p>
      <w:pPr>
        <w:pStyle w:val="Normal"/>
        <w:spacing w:lineRule="auto" w:line="276"/>
        <w:rPr/>
      </w:pPr>
      <w:r>
        <w:rPr/>
      </w:r>
    </w:p>
    <w:p>
      <w:pPr>
        <w:pStyle w:val="Normal"/>
        <w:spacing w:lineRule="auto" w:line="276"/>
        <w:rPr/>
      </w:pPr>
      <w:r>
        <w:rPr/>
        <w:t>chmod</w:t>
      </w:r>
      <w:del w:id="85" w:author="Patti " w:date="2021-01-24T11:29:00Z">
        <w:r>
          <w:rPr/>
          <w:delText>e</w:delText>
        </w:r>
      </w:del>
      <w:r>
        <w:rPr/>
        <w:t xml:space="preserve"> "filename" to "rw-rw-rw"</w:t>
      </w:r>
    </w:p>
    <w:p>
      <w:pPr>
        <w:pStyle w:val="Normal"/>
        <w:spacing w:lineRule="auto" w:line="276"/>
        <w:rPr/>
      </w:pPr>
      <w:r>
        <w:rPr/>
        <w:t>chmod 777 filename</w:t>
      </w:r>
    </w:p>
    <w:p>
      <w:pPr>
        <w:pStyle w:val="Normal"/>
        <w:spacing w:lineRule="auto" w:line="276"/>
        <w:rPr/>
      </w:pPr>
      <w:r>
        <w:rPr/>
      </w:r>
    </w:p>
    <w:p>
      <w:pPr>
        <w:pStyle w:val="Normal"/>
        <w:spacing w:lineRule="auto" w:line="276"/>
        <w:rPr/>
      </w:pPr>
      <w:r>
        <w:rPr/>
        <w:t xml:space="preserve">Both have the same name but executing the second line will give you an error regarding ‘to’ being missing. So to execute the cli use ! </w:t>
      </w:r>
      <w:del w:id="86" w:author="Patti " w:date="2021-01-24T11:30:00Z">
        <w:r>
          <w:rPr/>
          <w:delText>A</w:delText>
        </w:r>
      </w:del>
      <w:ins w:id="87" w:author="Patti " w:date="2021-01-24T11:30:00Z">
        <w:r>
          <w:rPr>
            <w:rFonts w:eastAsia="Noto Sans CJK SC" w:cs="Lohit Devanagari"/>
            <w:color w:val="auto"/>
            <w:kern w:val="2"/>
            <w:sz w:val="24"/>
            <w:szCs w:val="24"/>
            <w:lang w:val="en-US" w:eastAsia="zh-CN" w:bidi="hi-IN"/>
          </w:rPr>
          <w:t>a</w:t>
        </w:r>
      </w:ins>
      <w:r>
        <w:rPr/>
        <w:t>s follows</w:t>
      </w:r>
    </w:p>
    <w:p>
      <w:pPr>
        <w:pStyle w:val="Normal"/>
        <w:spacing w:lineRule="auto" w:line="276"/>
        <w:rPr/>
      </w:pPr>
      <w:r>
        <w:rPr/>
      </w:r>
    </w:p>
    <w:p>
      <w:pPr>
        <w:pStyle w:val="Normal"/>
        <w:spacing w:lineRule="auto" w:line="276"/>
        <w:rPr/>
      </w:pPr>
      <w:r>
        <w:rPr/>
        <w:t xml:space="preserve">!chmod 777 filename </w:t>
      </w:r>
    </w:p>
    <w:p>
      <w:pPr>
        <w:pStyle w:val="Normal"/>
        <w:spacing w:lineRule="auto" w:line="276"/>
        <w:rPr/>
      </w:pPr>
      <w:r>
        <w:rPr/>
      </w:r>
    </w:p>
    <w:p>
      <w:pPr>
        <w:pStyle w:val="Normal"/>
        <w:spacing w:lineRule="auto" w:line="276"/>
        <w:rPr/>
      </w:pPr>
      <w:r>
        <w:rPr/>
        <w:t>This will execute as expected.</w:t>
      </w:r>
    </w:p>
    <w:p>
      <w:pPr>
        <w:pStyle w:val="Normal"/>
        <w:spacing w:lineRule="auto" w:line="276"/>
        <w:rPr/>
      </w:pPr>
      <w:r>
        <w:rPr/>
      </w:r>
    </w:p>
    <w:p>
      <w:pPr>
        <w:pStyle w:val="Normal"/>
        <w:spacing w:lineRule="auto" w:line="276"/>
        <w:rPr/>
      </w:pPr>
      <w:r>
        <w:rPr/>
        <w:t xml:space="preserve">In most cases the </w:t>
      </w:r>
      <w:r>
        <w:rPr>
          <w:b/>
          <w:bCs/>
        </w:rPr>
        <w:t xml:space="preserve">gsh </w:t>
      </w:r>
      <w:r>
        <w:rPr/>
        <w:t>shell will make the correct choice. Passing parameters from Gambas variables to Linux commands is a little more complicated than just putting them onto the command line.</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3" w:name="__RefHeading___Toc334_2876409098"/>
      <w:bookmarkEnd w:id="23"/>
      <w:r>
        <w:rPr/>
        <w:t>Let's Look at Aliases and Alias Substitution</w:t>
      </w:r>
    </w:p>
    <w:p>
      <w:pPr>
        <w:pStyle w:val="Normal"/>
        <w:spacing w:lineRule="auto" w:line="276"/>
        <w:rPr/>
      </w:pPr>
      <w:r>
        <w:rPr/>
      </w:r>
    </w:p>
    <w:p>
      <w:pPr>
        <w:pStyle w:val="Normal"/>
        <w:spacing w:lineRule="auto" w:line="276"/>
        <w:rPr/>
      </w:pPr>
      <w:r>
        <w:rPr/>
        <w:t>Alias substitution is performed on the line before being passed to the shell parser. “ls” has an alias defined in the profile.gsh file.</w:t>
      </w:r>
    </w:p>
    <w:p>
      <w:pPr>
        <w:pStyle w:val="Normal"/>
        <w:spacing w:lineRule="auto" w:line="276"/>
        <w:rPr/>
      </w:pPr>
      <w:r>
        <w:rPr/>
      </w:r>
    </w:p>
    <w:p>
      <w:pPr>
        <w:pStyle w:val="Normal"/>
        <w:spacing w:lineRule="auto" w:line="276"/>
        <w:rPr/>
      </w:pPr>
      <w:r>
        <w:rPr/>
        <w:t>Let’s look at the aliases currently defined as default aliases in the profile.gsh file.</w:t>
      </w:r>
    </w:p>
    <w:p>
      <w:pPr>
        <w:pStyle w:val="Normal"/>
        <w:spacing w:lineRule="auto" w:line="276"/>
        <w:rPr/>
      </w:pPr>
      <w:r>
        <w:rPr/>
        <w:t>Enter the following command:</w:t>
      </w:r>
    </w:p>
    <w:p>
      <w:pPr>
        <w:pStyle w:val="Normal"/>
        <w:spacing w:lineRule="auto" w:line="276"/>
        <w:rPr>
          <w:b/>
          <w:b/>
          <w:bCs/>
        </w:rPr>
      </w:pPr>
      <w:r>
        <w:rPr>
          <w:b/>
          <w:bCs/>
        </w:rPr>
        <w:tab/>
        <w:t>alias</w:t>
      </w:r>
    </w:p>
    <w:p>
      <w:pPr>
        <w:pStyle w:val="Normal"/>
        <w:spacing w:lineRule="auto" w:line="276"/>
        <w:rPr/>
      </w:pPr>
      <w:r>
        <w:rPr/>
        <w:t>‘</w:t>
      </w:r>
      <w:r>
        <w:rPr/>
        <w:t xml:space="preserve">You should see a list of current aliases. You may create or delete aliases using the </w:t>
      </w:r>
      <w:r>
        <w:rPr>
          <w:b/>
          <w:bCs/>
        </w:rPr>
        <w:t>alias</w:t>
      </w:r>
      <w:r>
        <w:rPr/>
        <w:t xml:space="preserve"> command.</w:t>
      </w:r>
    </w:p>
    <w:p>
      <w:pPr>
        <w:pStyle w:val="Normal"/>
        <w:spacing w:lineRule="auto" w:line="276"/>
        <w:rPr/>
      </w:pPr>
      <w:r>
        <w:rPr/>
        <w:t>For example:</w:t>
      </w:r>
    </w:p>
    <w:p>
      <w:pPr>
        <w:pStyle w:val="Normal"/>
        <w:spacing w:lineRule="auto" w:line="276"/>
        <w:rPr>
          <w:b/>
          <w:b/>
          <w:bCs/>
        </w:rPr>
      </w:pPr>
      <w:r>
        <w:rPr>
          <w:b/>
          <w:bCs/>
        </w:rPr>
        <w:tab/>
        <w:t>alias hello='? "hello world"'</w:t>
      </w:r>
    </w:p>
    <w:p>
      <w:pPr>
        <w:pStyle w:val="Normal"/>
        <w:spacing w:lineRule="auto" w:line="276"/>
        <w:rPr/>
      </w:pPr>
      <w:r>
        <w:rPr/>
        <w:t>Notice the single quote around the definition. This is required.</w:t>
      </w:r>
    </w:p>
    <w:p>
      <w:pPr>
        <w:pStyle w:val="Normal"/>
        <w:spacing w:lineRule="auto" w:line="276"/>
        <w:rPr/>
      </w:pPr>
      <w:r>
        <w:rPr/>
        <w:t>Enter:</w:t>
      </w:r>
    </w:p>
    <w:p>
      <w:pPr>
        <w:pStyle w:val="Normal"/>
        <w:spacing w:lineRule="auto" w:line="276"/>
        <w:rPr>
          <w:b/>
          <w:b/>
          <w:bCs/>
        </w:rPr>
      </w:pPr>
      <w:r>
        <w:rPr>
          <w:b/>
          <w:bCs/>
        </w:rPr>
        <w:tab/>
        <w:t>alias</w:t>
      </w:r>
    </w:p>
    <w:p>
      <w:pPr>
        <w:pStyle w:val="Normal"/>
        <w:spacing w:lineRule="auto" w:line="276"/>
        <w:rPr/>
      </w:pPr>
      <w:r>
        <w:rPr/>
        <w:t>You should see our new alias listed. Now enter:</w:t>
      </w:r>
    </w:p>
    <w:p>
      <w:pPr>
        <w:pStyle w:val="Normal"/>
        <w:spacing w:lineRule="auto" w:line="276"/>
        <w:rPr>
          <w:b/>
          <w:b/>
          <w:bCs/>
        </w:rPr>
      </w:pPr>
      <w:r>
        <w:rPr>
          <w:b/>
          <w:bCs/>
        </w:rPr>
        <w:tab/>
        <w:t>hello</w:t>
      </w:r>
    </w:p>
    <w:p>
      <w:pPr>
        <w:pStyle w:val="Normal"/>
        <w:spacing w:lineRule="auto" w:line="276"/>
        <w:rPr/>
      </w:pPr>
      <w:r>
        <w:rPr/>
        <w:t>We should see "hello world" printed. Now let's delete our alias.</w:t>
      </w:r>
    </w:p>
    <w:p>
      <w:pPr>
        <w:pStyle w:val="Normal"/>
        <w:spacing w:lineRule="auto" w:line="276"/>
        <w:rPr>
          <w:b/>
          <w:b/>
          <w:bCs/>
        </w:rPr>
      </w:pPr>
      <w:r>
        <w:rPr>
          <w:b/>
          <w:bCs/>
        </w:rPr>
        <w:tab/>
        <w:t>alias hello=</w:t>
      </w:r>
    </w:p>
    <w:p>
      <w:pPr>
        <w:pStyle w:val="Normal"/>
        <w:spacing w:lineRule="auto" w:line="276"/>
        <w:rPr/>
      </w:pPr>
      <w:r>
        <w:rPr/>
        <w:t>This deleted the definition</w:t>
      </w:r>
      <w:del w:id="88" w:author="Patti " w:date="2021-01-29T14:34:00Z">
        <w:r>
          <w:rPr/>
          <w:delText>,</w:delText>
        </w:r>
      </w:del>
      <w:ins w:id="89" w:author="Patti " w:date="2021-01-29T14:34:00Z">
        <w:r>
          <w:rPr/>
          <w:t>;</w:t>
        </w:r>
      </w:ins>
      <w:r>
        <w:rPr/>
        <w:t xml:space="preserve"> we can list them again and see </w:t>
      </w:r>
      <w:ins w:id="90" w:author="Patti " w:date="2021-01-29T14:34:00Z">
        <w:r>
          <w:rPr/>
          <w:t xml:space="preserve">that </w:t>
        </w:r>
      </w:ins>
      <w:r>
        <w:rPr/>
        <w:t>it</w:t>
      </w:r>
      <w:ins w:id="91" w:author="Patti " w:date="2021-01-29T14:34:00Z">
        <w:r>
          <w:rPr/>
          <w:t>’</w:t>
        </w:r>
      </w:ins>
      <w:r>
        <w:rPr/>
        <w:t>s gone.</w:t>
      </w:r>
    </w:p>
    <w:p>
      <w:pPr>
        <w:pStyle w:val="Normal"/>
        <w:spacing w:lineRule="auto" w:line="276"/>
        <w:rPr>
          <w:b/>
          <w:b/>
          <w:bCs/>
        </w:rPr>
      </w:pPr>
      <w:r>
        <w:rPr>
          <w:b/>
          <w:bCs/>
        </w:rPr>
        <w:tab/>
        <w:t>alias</w:t>
      </w:r>
    </w:p>
    <w:p>
      <w:pPr>
        <w:pStyle w:val="Normal"/>
        <w:spacing w:lineRule="auto" w:line="276"/>
        <w:rPr/>
      </w:pPr>
      <w:r>
        <w:rPr/>
        <w:t>Changing an alias is simple process of redefining it.</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numPr>
          <w:ilvl w:val="2"/>
          <w:numId w:val="2"/>
        </w:numPr>
        <w:spacing w:lineRule="auto" w:line="276"/>
        <w:rPr/>
      </w:pPr>
      <w:bookmarkStart w:id="24" w:name="__RefHeading___Toc356_2876409098"/>
      <w:bookmarkEnd w:id="24"/>
      <w:r>
        <w:rPr/>
        <w:t>Let's Look at Global Variables</w:t>
      </w:r>
    </w:p>
    <w:p>
      <w:pPr>
        <w:pStyle w:val="TextBody"/>
        <w:spacing w:lineRule="auto" w:line="276"/>
        <w:rPr/>
      </w:pPr>
      <w:r>
        <w:rPr/>
        <w:t xml:space="preserve">Global variables persist across command blocks, </w:t>
      </w:r>
      <w:del w:id="92" w:author="Patti " w:date="2021-01-24T11:31:00Z">
        <w:r>
          <w:rPr/>
          <w:delText>R</w:delText>
        </w:r>
      </w:del>
      <w:ins w:id="93" w:author="Patti " w:date="2021-01-24T11:31:00Z">
        <w:r>
          <w:rPr>
            <w:rFonts w:eastAsia="Noto Sans CJK SC" w:cs="Lohit Devanagari"/>
            <w:color w:val="auto"/>
            <w:kern w:val="2"/>
            <w:sz w:val="24"/>
            <w:szCs w:val="24"/>
            <w:lang w:val="en-US" w:eastAsia="zh-CN" w:bidi="hi-IN"/>
          </w:rPr>
          <w:t>r</w:t>
        </w:r>
      </w:ins>
      <w:r>
        <w:rPr/>
        <w:t xml:space="preserve">estarting </w:t>
      </w:r>
      <w:r>
        <w:rPr>
          <w:b/>
          <w:bCs/>
        </w:rPr>
        <w:t>gsh</w:t>
      </w:r>
      <w:r>
        <w:rPr/>
        <w:t>, and are available to tasks and processes using the same in</w:t>
      </w:r>
      <w:del w:id="94" w:author="Patti " w:date="2021-01-24T11:31:00Z">
        <w:r>
          <w:rPr/>
          <w:delText xml:space="preserve"> </w:delText>
        </w:r>
      </w:del>
      <w:ins w:id="95" w:author="Patti " w:date="2021-01-24T11:31:00Z">
        <w:r>
          <w:rPr/>
          <w:t>-</w:t>
        </w:r>
      </w:ins>
      <w:r>
        <w:rPr/>
        <w:t xml:space="preserve">memory database. By default all invocation of </w:t>
      </w:r>
      <w:r>
        <w:rPr>
          <w:b/>
          <w:bCs/>
        </w:rPr>
        <w:t>gsh</w:t>
      </w:r>
      <w:r>
        <w:rPr/>
        <w:t xml:space="preserve"> by a user accesses the same in memory database.</w:t>
      </w:r>
    </w:p>
    <w:p>
      <w:pPr>
        <w:pStyle w:val="TextBody"/>
        <w:spacing w:lineRule="auto" w:line="276"/>
        <w:rPr/>
      </w:pPr>
      <w:r>
        <w:rPr/>
        <w:t xml:space="preserve">By convention a $ starts a global variable and is seen by the pre-processor and converted to </w:t>
      </w:r>
      <w:del w:id="96" w:author="Patti " w:date="2021-01-29T14:33:00Z">
        <w:r>
          <w:rPr/>
          <w:delText xml:space="preserve">a </w:delText>
        </w:r>
      </w:del>
      <w:r>
        <w:rPr/>
        <w:t xml:space="preserve">database access.  So be careful how you use the $. Global data types are defined at creation according to the type of data assigned to them. This can not be changed after creation. </w:t>
      </w:r>
    </w:p>
    <w:p>
      <w:pPr>
        <w:pStyle w:val="TextBody"/>
        <w:spacing w:lineRule="auto" w:line="276"/>
        <w:rPr/>
      </w:pPr>
      <w:r>
        <w:rPr/>
        <w:t>Enter:</w:t>
      </w:r>
    </w:p>
    <w:p>
      <w:pPr>
        <w:pStyle w:val="Normal"/>
        <w:spacing w:lineRule="auto" w:line="276"/>
        <w:rPr/>
      </w:pPr>
      <w:r>
        <w:rPr>
          <w:b/>
          <w:bCs/>
        </w:rPr>
        <w:t>$a = "this is a string"</w:t>
        <w:tab/>
        <w:tab/>
        <w:t>'</w:t>
      </w:r>
      <w:r>
        <w:rPr/>
        <w:t xml:space="preserve"> This will work well.</w:t>
      </w:r>
    </w:p>
    <w:p>
      <w:pPr>
        <w:pStyle w:val="Normal"/>
        <w:spacing w:lineRule="auto" w:line="276"/>
        <w:rPr/>
      </w:pPr>
      <w:r>
        <w:rPr>
          <w:b/>
          <w:bCs/>
        </w:rPr>
        <w:t>? $a</w:t>
        <w:tab/>
        <w:tab/>
        <w:tab/>
        <w:tab/>
        <w:tab/>
        <w:tab/>
        <w:t>'</w:t>
      </w:r>
      <w:r>
        <w:rPr/>
        <w:t xml:space="preserve"> This will print $a.</w:t>
      </w:r>
    </w:p>
    <w:p>
      <w:pPr>
        <w:pStyle w:val="Normal"/>
        <w:spacing w:lineRule="auto" w:line="276"/>
        <w:rPr/>
      </w:pPr>
      <w:r>
        <w:rPr>
          <w:b/>
          <w:bCs/>
        </w:rPr>
        <w:t>$a = 2</w:t>
      </w:r>
      <w:r>
        <w:rPr/>
        <w:t xml:space="preserve"> </w:t>
        <w:tab/>
        <w:tab/>
        <w:tab/>
        <w:tab/>
        <w:tab/>
        <w:tab/>
        <w:t>' This will print an</w:t>
      </w:r>
      <w:del w:id="97" w:author="Patti " w:date="2021-01-29T15:22:00Z">
        <w:r>
          <w:rPr/>
          <w:delText>d</w:delText>
        </w:r>
      </w:del>
      <w:r>
        <w:rPr/>
        <w:t xml:space="preserve"> error </w:t>
      </w:r>
      <w:ins w:id="98" w:author="Patti " w:date="2021-01-29T15:22:00Z">
        <w:r>
          <w:rPr/>
          <w:t xml:space="preserve">message </w:t>
        </w:r>
      </w:ins>
      <w:r>
        <w:rPr/>
        <w:t>about change type.</w:t>
      </w:r>
    </w:p>
    <w:p>
      <w:pPr>
        <w:pStyle w:val="Normal"/>
        <w:spacing w:lineRule="auto" w:line="276"/>
        <w:rPr/>
      </w:pPr>
      <w:r>
        <w:rPr>
          <w:b/>
          <w:bCs/>
        </w:rPr>
        <w:t>vardel $a</w:t>
        <w:tab/>
        <w:tab/>
        <w:tab/>
        <w:tab/>
        <w:tab/>
        <w:t>'</w:t>
      </w:r>
      <w:r>
        <w:rPr/>
        <w:t xml:space="preserve"> This will delete the variable.</w:t>
      </w:r>
    </w:p>
    <w:p>
      <w:pPr>
        <w:pStyle w:val="Normal"/>
        <w:spacing w:lineRule="auto" w:line="276"/>
        <w:rPr/>
      </w:pPr>
      <w:r>
        <w:rPr>
          <w:b/>
          <w:bCs/>
        </w:rPr>
        <w:t>$a = 2</w:t>
      </w:r>
      <w:r>
        <w:rPr/>
        <w:t xml:space="preserve"> </w:t>
        <w:tab/>
        <w:tab/>
        <w:tab/>
        <w:tab/>
        <w:tab/>
        <w:tab/>
        <w:t>' This works.</w:t>
      </w:r>
    </w:p>
    <w:p>
      <w:pPr>
        <w:pStyle w:val="Normal"/>
        <w:spacing w:lineRule="auto" w:line="276"/>
        <w:rPr/>
      </w:pPr>
      <w:r>
        <w:rPr>
          <w:b/>
          <w:bCs/>
        </w:rPr>
        <w:t>? $a</w:t>
        <w:tab/>
        <w:tab/>
        <w:tab/>
        <w:tab/>
        <w:tab/>
        <w:tab/>
        <w:t>'</w:t>
      </w:r>
      <w:r>
        <w:rPr/>
        <w:t xml:space="preserve"> Prints 2.</w:t>
      </w:r>
    </w:p>
    <w:p>
      <w:pPr>
        <w:pStyle w:val="Normal"/>
        <w:spacing w:lineRule="auto" w:line="276"/>
        <w:rPr/>
      </w:pPr>
      <w:r>
        <w:rPr>
          <w:b/>
          <w:bCs/>
        </w:rPr>
        <w:t>vardel $a</w:t>
      </w:r>
      <w:r>
        <w:rPr/>
        <w:t xml:space="preserve"> </w:t>
        <w:tab/>
        <w:tab/>
        <w:tab/>
        <w:tab/>
        <w:tab/>
        <w:t>' Remove</w:t>
      </w:r>
      <w:ins w:id="99" w:author="Patti " w:date="2021-01-24T11:32:00Z">
        <w:r>
          <w:rPr/>
          <w:t>s</w:t>
        </w:r>
      </w:ins>
      <w:r>
        <w:rPr/>
        <w:t xml:space="preserve"> it again.</w:t>
      </w:r>
    </w:p>
    <w:p>
      <w:pPr>
        <w:pStyle w:val="Normal"/>
        <w:spacing w:lineRule="auto" w:line="276"/>
        <w:rPr/>
      </w:pPr>
      <w:r>
        <w:rPr>
          <w:b/>
          <w:bCs/>
        </w:rPr>
        <w:t>$a = "This string"</w:t>
        <w:tab/>
        <w:tab/>
        <w:tab/>
        <w:t>'</w:t>
      </w:r>
      <w:r>
        <w:rPr/>
        <w:t xml:space="preserve"> Define</w:t>
      </w:r>
      <w:ins w:id="100" w:author="Patti " w:date="2021-01-24T11:32:00Z">
        <w:r>
          <w:rPr/>
          <w:t>s</w:t>
        </w:r>
      </w:ins>
      <w:r>
        <w:rPr/>
        <w:t xml:space="preserve"> it as a string.</w:t>
      </w:r>
    </w:p>
    <w:p>
      <w:pPr>
        <w:pStyle w:val="Normal"/>
        <w:spacing w:lineRule="auto" w:line="276"/>
        <w:rPr/>
      </w:pPr>
      <w:r>
        <w:rPr>
          <w:b/>
          <w:bCs/>
        </w:rPr>
        <w:t>? mytest($a)</w:t>
        <w:tab/>
        <w:tab/>
        <w:tab/>
        <w:tab/>
        <w:t>'</w:t>
      </w:r>
      <w:r>
        <w:rPr/>
        <w:t xml:space="preserve"> Prints the string in upper case and ‘one more.’</w:t>
      </w:r>
    </w:p>
    <w:p>
      <w:pPr>
        <w:pStyle w:val="Normal"/>
        <w:spacing w:lineRule="auto" w:line="276"/>
        <w:rPr/>
      </w:pPr>
      <w:r>
        <w:rPr/>
      </w:r>
    </w:p>
    <w:p>
      <w:pPr>
        <w:pStyle w:val="Normal"/>
        <w:spacing w:lineRule="auto" w:line="276"/>
        <w:rPr/>
      </w:pPr>
      <w:r>
        <w:rPr/>
        <w:t>And of course we can use</w:t>
      </w:r>
    </w:p>
    <w:p>
      <w:pPr>
        <w:pStyle w:val="Normal"/>
        <w:spacing w:lineRule="auto" w:line="276"/>
        <w:rPr/>
      </w:pPr>
      <w:r>
        <w:rPr/>
      </w:r>
    </w:p>
    <w:p>
      <w:pPr>
        <w:pStyle w:val="Normal"/>
        <w:spacing w:lineRule="auto" w:line="276"/>
        <w:rPr/>
      </w:pPr>
      <w:r>
        <w:rPr/>
        <w:t>env["myvalue"] = "this"          ' This stores Linux environment values.</w:t>
      </w:r>
    </w:p>
    <w:p>
      <w:pPr>
        <w:pStyle w:val="Normal"/>
        <w:spacing w:lineRule="auto" w:line="276"/>
        <w:rPr/>
      </w:pPr>
      <w:r>
        <w:rPr/>
      </w:r>
    </w:p>
    <w:p>
      <w:pPr>
        <w:pStyle w:val="Heading3"/>
        <w:numPr>
          <w:ilvl w:val="0"/>
          <w:numId w:val="0"/>
        </w:numPr>
        <w:spacing w:lineRule="auto" w:line="276"/>
        <w:ind w:start="0" w:end="0" w:hanging="0"/>
        <w:rPr/>
      </w:pPr>
      <w:r>
        <w:rPr/>
      </w:r>
      <w:r>
        <w:br w:type="page"/>
      </w:r>
    </w:p>
    <w:p>
      <w:pPr>
        <w:pStyle w:val="Heading3"/>
        <w:numPr>
          <w:ilvl w:val="2"/>
          <w:numId w:val="2"/>
        </w:numPr>
        <w:spacing w:lineRule="auto" w:line="276"/>
        <w:rPr/>
      </w:pPr>
      <w:bookmarkStart w:id="25" w:name="__RefHeading___Toc336_2876409098"/>
      <w:bookmarkEnd w:id="25"/>
      <w:r>
        <w:rPr/>
        <w:t>Let's Look at Input and Output Redirection</w:t>
      </w:r>
    </w:p>
    <w:p>
      <w:pPr>
        <w:pStyle w:val="Normal"/>
        <w:spacing w:lineRule="auto" w:line="276"/>
        <w:rPr/>
      </w:pPr>
      <w:r>
        <w:rPr/>
      </w:r>
    </w:p>
    <w:p>
      <w:pPr>
        <w:pStyle w:val="Normal"/>
        <w:spacing w:lineRule="auto" w:line="276"/>
        <w:rPr/>
      </w:pPr>
      <w:r>
        <w:rPr/>
        <w:t>There are several forms of output redirection.</w:t>
      </w:r>
    </w:p>
    <w:p>
      <w:pPr>
        <w:pStyle w:val="Normal"/>
        <w:spacing w:lineRule="auto" w:line="276"/>
        <w:rPr/>
      </w:pPr>
      <w:r>
        <w:rPr/>
      </w:r>
    </w:p>
    <w:p>
      <w:pPr>
        <w:pStyle w:val="Normal"/>
        <w:spacing w:lineRule="auto" w:line="276"/>
        <w:rPr/>
      </w:pPr>
      <w:r>
        <w:rPr/>
        <w:t>This is how you direct the output of a linux cli command to a global variable.(stdout)</w:t>
      </w:r>
    </w:p>
    <w:p>
      <w:pPr>
        <w:pStyle w:val="Normal"/>
        <w:spacing w:lineRule="auto" w:line="276"/>
        <w:rPr/>
      </w:pPr>
      <w:r>
        <w:rPr/>
        <w:t>Enter:</w:t>
      </w:r>
    </w:p>
    <w:p>
      <w:pPr>
        <w:pStyle w:val="Normal"/>
        <w:spacing w:lineRule="auto" w:line="276"/>
        <w:rPr>
          <w:b/>
          <w:b/>
          <w:bCs/>
        </w:rPr>
      </w:pPr>
      <w:r>
        <w:rPr>
          <w:b/>
          <w:bCs/>
        </w:rPr>
        <w:tab/>
        <w:t>ls &gt; $a</w:t>
      </w:r>
    </w:p>
    <w:p>
      <w:pPr>
        <w:pStyle w:val="Normal"/>
        <w:spacing w:lineRule="auto" w:line="276"/>
        <w:rPr/>
      </w:pPr>
      <w:r>
        <w:rPr>
          <w:b/>
          <w:bCs/>
        </w:rPr>
        <w:tab/>
        <w:t>? $a</w:t>
      </w:r>
      <w:r>
        <w:rPr/>
        <w:tab/>
        <w:tab/>
        <w:tab/>
        <w:tab/>
        <w:tab/>
        <w:tab/>
        <w:t>‘ Displays the listing.</w:t>
      </w:r>
    </w:p>
    <w:p>
      <w:pPr>
        <w:pStyle w:val="Normal"/>
        <w:spacing w:lineRule="auto" w:line="276"/>
        <w:rPr/>
      </w:pPr>
      <w:r>
        <w:rPr/>
      </w:r>
    </w:p>
    <w:p>
      <w:pPr>
        <w:pStyle w:val="Normal"/>
        <w:spacing w:lineRule="auto" w:line="276"/>
        <w:rPr/>
      </w:pPr>
      <w:r>
        <w:rPr/>
        <w:t xml:space="preserve">This is how you add the output from a cli command to the end of a global variable </w:t>
      </w:r>
    </w:p>
    <w:p>
      <w:pPr>
        <w:pStyle w:val="Normal"/>
        <w:spacing w:lineRule="auto" w:line="276"/>
        <w:rPr/>
      </w:pPr>
      <w:r>
        <w:rPr/>
        <w:t>value (concatenated from stdout)</w:t>
      </w:r>
    </w:p>
    <w:p>
      <w:pPr>
        <w:pStyle w:val="Normal"/>
        <w:spacing w:lineRule="auto" w:line="276"/>
        <w:rPr>
          <w:b/>
          <w:b/>
          <w:bCs/>
        </w:rPr>
      </w:pPr>
      <w:r>
        <w:rPr>
          <w:b/>
          <w:bCs/>
        </w:rPr>
      </w:r>
    </w:p>
    <w:p>
      <w:pPr>
        <w:pStyle w:val="Normal"/>
        <w:spacing w:lineRule="auto" w:line="276"/>
        <w:rPr>
          <w:b/>
          <w:b/>
          <w:bCs/>
        </w:rPr>
      </w:pPr>
      <w:r>
        <w:rPr>
          <w:b/>
          <w:bCs/>
        </w:rPr>
        <w:tab/>
        <w:t>ls &gt;&gt; $a</w:t>
      </w:r>
    </w:p>
    <w:p>
      <w:pPr>
        <w:pStyle w:val="Normal"/>
        <w:spacing w:lineRule="auto" w:line="276"/>
        <w:rPr/>
      </w:pPr>
      <w:r>
        <w:rPr>
          <w:b/>
          <w:bCs/>
        </w:rPr>
        <w:tab/>
        <w:t>? $a</w:t>
      </w:r>
      <w:r>
        <w:rPr/>
        <w:tab/>
        <w:tab/>
        <w:tab/>
        <w:tab/>
        <w:tab/>
        <w:tab/>
        <w:t>‘ Displays the listing twice.</w:t>
      </w:r>
    </w:p>
    <w:p>
      <w:pPr>
        <w:pStyle w:val="Normal"/>
        <w:spacing w:lineRule="auto" w:line="276"/>
        <w:rPr/>
      </w:pPr>
      <w:r>
        <w:rPr/>
      </w:r>
    </w:p>
    <w:p>
      <w:pPr>
        <w:pStyle w:val="Normal"/>
        <w:spacing w:lineRule="auto" w:line="276"/>
        <w:rPr/>
      </w:pPr>
      <w:r>
        <w:rPr/>
        <w:t xml:space="preserve">This is how to pass data from a global variable into a linux cli command(stdin from $a). </w:t>
        <w:br/>
      </w:r>
      <w:r>
        <w:rPr>
          <w:b/>
          <w:bCs/>
        </w:rPr>
        <w:t>Updated since 1.5</w:t>
      </w:r>
    </w:p>
    <w:p>
      <w:pPr>
        <w:pStyle w:val="Normal"/>
        <w:spacing w:lineRule="auto" w:line="276"/>
        <w:rPr/>
      </w:pPr>
      <w:r>
        <w:rPr>
          <w:b/>
          <w:bCs/>
        </w:rPr>
        <w:tab/>
        <w:t>cat &lt;&lt;&lt;$a</w:t>
      </w:r>
      <w:r>
        <w:rPr/>
        <w:t xml:space="preserve">        </w:t>
        <w:tab/>
        <w:tab/>
        <w:tab/>
        <w:tab/>
        <w:t>‘ Displays the listing again.</w:t>
      </w:r>
    </w:p>
    <w:p>
      <w:pPr>
        <w:pStyle w:val="Normal"/>
        <w:spacing w:lineRule="auto" w:line="276"/>
        <w:rPr/>
      </w:pPr>
      <w:r>
        <w:rPr/>
      </w:r>
    </w:p>
    <w:p>
      <w:pPr>
        <w:pStyle w:val="Normal"/>
        <w:spacing w:lineRule="auto" w:line="276"/>
        <w:rPr/>
      </w:pPr>
      <w:r>
        <w:rPr/>
        <w:t>This is how you capture the error output from a linux cli command into a global variable(stderr).</w:t>
      </w:r>
    </w:p>
    <w:p>
      <w:pPr>
        <w:pStyle w:val="Normal"/>
        <w:spacing w:lineRule="auto" w:line="276"/>
        <w:rPr/>
      </w:pPr>
      <w:r>
        <w:rPr/>
      </w:r>
    </w:p>
    <w:p>
      <w:pPr>
        <w:pStyle w:val="Normal"/>
        <w:spacing w:lineRule="auto" w:line="276"/>
        <w:rPr/>
      </w:pPr>
      <w:r>
        <w:rPr>
          <w:b/>
          <w:bCs/>
        </w:rPr>
        <w:tab/>
        <w:t xml:space="preserve">ls nnnnvvvv &amp;&gt; $b </w:t>
      </w:r>
      <w:r>
        <w:rPr/>
        <w:tab/>
        <w:tab/>
        <w:tab/>
        <w:t>‘ $b now contains the error file not found.</w:t>
      </w:r>
    </w:p>
    <w:p>
      <w:pPr>
        <w:pStyle w:val="Normal"/>
        <w:spacing w:lineRule="auto" w:line="276"/>
        <w:rPr/>
      </w:pPr>
      <w:r>
        <w:rPr>
          <w:b/>
          <w:bCs/>
        </w:rPr>
        <w:tab/>
        <w:t xml:space="preserve">? $b </w:t>
      </w:r>
      <w:r>
        <w:rPr/>
        <w:tab/>
        <w:tab/>
        <w:tab/>
        <w:tab/>
        <w:tab/>
        <w:tab/>
        <w:t>‘ Prints the error message.</w:t>
      </w:r>
    </w:p>
    <w:p>
      <w:pPr>
        <w:pStyle w:val="Normal"/>
        <w:spacing w:lineRule="auto" w:line="276"/>
        <w:rPr/>
      </w:pPr>
      <w:r>
        <w:rPr/>
      </w:r>
    </w:p>
    <w:p>
      <w:pPr>
        <w:pStyle w:val="Normal"/>
        <w:spacing w:lineRule="auto" w:line="276"/>
        <w:rPr/>
      </w:pPr>
      <w:r>
        <w:rPr/>
        <w:t>This is how to redirect output from stderr to a variable(concatenated).</w:t>
      </w:r>
    </w:p>
    <w:p>
      <w:pPr>
        <w:pStyle w:val="Normal"/>
        <w:spacing w:lineRule="auto" w:line="276"/>
        <w:rPr/>
      </w:pPr>
      <w:r>
        <w:rPr/>
      </w:r>
    </w:p>
    <w:p>
      <w:pPr>
        <w:pStyle w:val="Normal"/>
        <w:spacing w:lineRule="auto" w:line="276"/>
        <w:rPr/>
      </w:pPr>
      <w:r>
        <w:rPr>
          <w:b/>
          <w:bCs/>
        </w:rPr>
        <w:tab/>
        <w:t>ls nnnnvvvv &amp;&gt;&gt; $b</w:t>
      </w:r>
      <w:r>
        <w:rPr/>
        <w:t xml:space="preserve"> </w:t>
        <w:tab/>
        <w:tab/>
        <w:t>‘ $b now contains the error file not found.</w:t>
      </w:r>
    </w:p>
    <w:p>
      <w:pPr>
        <w:pStyle w:val="Normal"/>
        <w:spacing w:lineRule="auto" w:line="276"/>
        <w:rPr/>
      </w:pPr>
      <w:r>
        <w:rPr>
          <w:b/>
          <w:bCs/>
        </w:rPr>
        <w:tab/>
        <w:t>? $b</w:t>
        <w:tab/>
      </w:r>
      <w:r>
        <w:rPr/>
        <w:tab/>
        <w:tab/>
        <w:tab/>
        <w:tab/>
        <w:tab/>
        <w:t>‘ Will display both errors.</w:t>
      </w:r>
    </w:p>
    <w:p>
      <w:pPr>
        <w:pStyle w:val="Normal"/>
        <w:spacing w:lineRule="auto" w:line="276"/>
        <w:rPr/>
      </w:pPr>
      <w:r>
        <w:rPr/>
      </w:r>
    </w:p>
    <w:p>
      <w:pPr>
        <w:pStyle w:val="Normal"/>
        <w:spacing w:lineRule="auto" w:line="276"/>
        <w:rPr/>
      </w:pPr>
      <w:r>
        <w:rPr/>
        <w:t>Now let's define a data sink function to receive data.</w:t>
      </w:r>
    </w:p>
    <w:p>
      <w:pPr>
        <w:pStyle w:val="Normal"/>
        <w:spacing w:lineRule="auto" w:line="276"/>
        <w:rPr>
          <w:b/>
          <w:b/>
          <w:bCs/>
        </w:rPr>
      </w:pPr>
      <w:r>
        <w:rPr>
          <w:b/>
          <w:bCs/>
        </w:rPr>
      </w:r>
    </w:p>
    <w:p>
      <w:pPr>
        <w:pStyle w:val="Normal"/>
        <w:spacing w:lineRule="auto" w:line="276"/>
        <w:ind w:start="420" w:end="0" w:hanging="0"/>
        <w:rPr>
          <w:b/>
          <w:b/>
          <w:bCs/>
        </w:rPr>
      </w:pPr>
      <w:r>
        <w:rPr>
          <w:b/>
          <w:bCs/>
        </w:rPr>
        <w:t xml:space="preserve">sub echodata(data as string) </w:t>
      </w:r>
    </w:p>
    <w:p>
      <w:pPr>
        <w:pStyle w:val="Normal"/>
        <w:spacing w:lineRule="auto" w:line="276"/>
        <w:ind w:start="420" w:end="0" w:hanging="0"/>
        <w:rPr/>
      </w:pPr>
      <w:r>
        <w:rPr>
          <w:rFonts w:eastAsia="Liberation Serif;Times New Roman" w:cs="Liberation Serif;Times New Roman"/>
          <w:b/>
          <w:bCs/>
        </w:rPr>
        <w:t xml:space="preserve">  </w:t>
      </w:r>
      <w:r>
        <w:rPr>
          <w:b/>
          <w:bCs/>
        </w:rPr>
        <w:t>print data;</w:t>
      </w:r>
    </w:p>
    <w:p>
      <w:pPr>
        <w:pStyle w:val="Normal"/>
        <w:spacing w:lineRule="auto" w:line="276"/>
        <w:ind w:start="420" w:end="0" w:hanging="0"/>
        <w:rPr/>
      </w:pPr>
      <w:r>
        <w:rPr>
          <w:rFonts w:eastAsia="Liberation Serif;Times New Roman" w:cs="Liberation Serif;Times New Roman"/>
          <w:b/>
          <w:bCs/>
        </w:rPr>
        <w:t xml:space="preserve">  </w:t>
      </w:r>
      <w:r>
        <w:rPr>
          <w:b/>
          <w:bCs/>
        </w:rPr>
        <w:t>flush</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r>
    </w:p>
    <w:p>
      <w:pPr>
        <w:pStyle w:val="Normal"/>
        <w:spacing w:lineRule="auto" w:line="276"/>
        <w:rPr/>
      </w:pPr>
      <w:r>
        <w:rPr/>
        <w:t>Let's use this to display the output from ls …, just a simple example.</w:t>
      </w:r>
    </w:p>
    <w:p>
      <w:pPr>
        <w:pStyle w:val="Normal"/>
        <w:spacing w:lineRule="auto" w:line="276"/>
        <w:rPr/>
      </w:pPr>
      <w:r>
        <w:rPr/>
      </w:r>
    </w:p>
    <w:p>
      <w:pPr>
        <w:pStyle w:val="Normal"/>
        <w:spacing w:lineRule="auto" w:line="276"/>
        <w:rPr/>
      </w:pPr>
      <w:r>
        <w:rPr>
          <w:b/>
          <w:bCs/>
        </w:rPr>
        <w:tab/>
        <w:t>ls &gt; echodata</w:t>
      </w:r>
      <w:r>
        <w:rPr/>
        <w:t xml:space="preserve">   </w:t>
        <w:tab/>
        <w:tab/>
        <w:tab/>
        <w:tab/>
        <w:t>‘ You should see the listing output like normal.</w:t>
      </w:r>
    </w:p>
    <w:p>
      <w:pPr>
        <w:pStyle w:val="Normal"/>
        <w:spacing w:lineRule="auto" w:line="276"/>
        <w:rPr/>
      </w:pPr>
      <w:r>
        <w:rPr/>
      </w:r>
    </w:p>
    <w:p>
      <w:pPr>
        <w:pStyle w:val="Normal"/>
        <w:spacing w:lineRule="auto" w:line="276"/>
        <w:rPr/>
      </w:pPr>
      <w:r>
        <w:rPr/>
        <w:t>Let's define a null output function.</w:t>
      </w:r>
    </w:p>
    <w:p>
      <w:pPr>
        <w:pStyle w:val="Normal"/>
        <w:spacing w:lineRule="auto" w:line="276"/>
        <w:rPr>
          <w:b/>
          <w:b/>
          <w:bCs/>
        </w:rPr>
      </w:pPr>
      <w:r>
        <w:rPr>
          <w:b/>
          <w:bCs/>
        </w:rPr>
      </w:r>
    </w:p>
    <w:p>
      <w:pPr>
        <w:pStyle w:val="Normal"/>
        <w:spacing w:lineRule="auto" w:line="276"/>
        <w:ind w:start="420" w:end="0" w:hanging="0"/>
        <w:rPr>
          <w:b/>
          <w:b/>
          <w:bCs/>
        </w:rPr>
      </w:pPr>
      <w:r>
        <w:rPr>
          <w:b/>
          <w:bCs/>
        </w:rPr>
        <w:t>sub devnull(data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 </w:t>
      </w:r>
      <w:r>
        <w:rPr>
          <w:b/>
          <w:bCs/>
        </w:rPr>
        <w:t>do nothing</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b/>
          <w:bCs/>
        </w:rPr>
        <w:t>ls &gt; devnull</w:t>
      </w:r>
      <w:r>
        <w:rPr/>
        <w:t xml:space="preserve">   </w:t>
      </w:r>
      <w:ins w:id="101" w:author="Patti " w:date="2021-01-24T11:34:00Z">
        <w:r>
          <w:rPr/>
          <w:tab/>
          <w:tab/>
          <w:tab/>
          <w:tab/>
          <w:tab/>
        </w:r>
      </w:ins>
      <w:r>
        <w:rPr/>
        <w:t xml:space="preserve">' </w:t>
      </w:r>
      <w:del w:id="102" w:author="Patti " w:date="2021-01-24T11:34:00Z">
        <w:r>
          <w:rPr/>
          <w:delText>t</w:delText>
        </w:r>
      </w:del>
      <w:ins w:id="103" w:author="Patti " w:date="2021-01-24T11:34:00Z">
        <w:r>
          <w:rPr>
            <w:rFonts w:eastAsia="Noto Sans CJK SC" w:cs="Lohit Devanagari"/>
            <w:color w:val="auto"/>
            <w:kern w:val="2"/>
            <w:sz w:val="24"/>
            <w:szCs w:val="24"/>
            <w:lang w:val="en-US" w:eastAsia="zh-CN" w:bidi="hi-IN"/>
          </w:rPr>
          <w:t>T</w:t>
        </w:r>
      </w:ins>
      <w:r>
        <w:rPr/>
        <w:t>his will do nothing and throw away the data</w:t>
      </w:r>
    </w:p>
    <w:p>
      <w:pPr>
        <w:pStyle w:val="Normal"/>
        <w:spacing w:lineRule="auto" w:line="276"/>
        <w:rPr/>
      </w:pPr>
      <w:r>
        <w:rPr/>
      </w:r>
    </w:p>
    <w:p>
      <w:pPr>
        <w:pStyle w:val="Normal"/>
        <w:spacing w:lineRule="auto" w:line="276"/>
        <w:rPr/>
      </w:pPr>
      <w:r>
        <w:rPr/>
        <w:t>Let's define a data source function.</w:t>
      </w:r>
    </w:p>
    <w:p>
      <w:pPr>
        <w:pStyle w:val="Normal"/>
        <w:spacing w:lineRule="auto" w:line="276"/>
        <w:rPr>
          <w:b/>
          <w:b/>
          <w:bCs/>
        </w:rPr>
      </w:pPr>
      <w:r>
        <w:rPr>
          <w:b/>
          <w:bCs/>
        </w:rPr>
      </w:r>
    </w:p>
    <w:p>
      <w:pPr>
        <w:pStyle w:val="Normal"/>
        <w:spacing w:lineRule="auto" w:line="276"/>
        <w:ind w:start="420" w:end="0" w:hanging="0"/>
        <w:rPr>
          <w:b/>
          <w:b/>
          <w:bCs/>
        </w:rPr>
      </w:pPr>
      <w:r>
        <w:rPr>
          <w:b/>
          <w:bCs/>
        </w:rPr>
        <w:t>sub datasource()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return</w:t>
      </w:r>
      <w:r>
        <w:rPr>
          <w:b/>
          <w:bCs/>
        </w:rPr>
        <w:t xml:space="preserve"> "this is the data to\noutput\nto\nthe\nterminal\n"</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b/>
          <w:bCs/>
        </w:rPr>
        <w:tab/>
        <w:t xml:space="preserve">cat &lt; datasource    </w:t>
        <w:tab/>
        <w:tab/>
        <w:tab/>
        <w:t>'</w:t>
      </w:r>
      <w:del w:id="104" w:author="Patti " w:date="2021-01-24T11:34:00Z">
        <w:r>
          <w:rPr>
            <w:b w:val="false"/>
            <w:bCs w:val="false"/>
          </w:rPr>
          <w:delText xml:space="preserve"> </w:delText>
        </w:r>
      </w:del>
      <w:r>
        <w:rPr>
          <w:b w:val="false"/>
          <w:bCs w:val="false"/>
        </w:rPr>
        <w:t>This will print the data</w:t>
      </w:r>
      <w:ins w:id="105" w:author="Patti " w:date="2021-01-24T11:34:00Z">
        <w:r>
          <w:rPr>
            <w:b w:val="false"/>
            <w:bCs w:val="false"/>
          </w:rPr>
          <w:t xml:space="preserve"> </w:t>
        </w:r>
      </w:ins>
      <w:r>
        <w:rPr>
          <w:b w:val="false"/>
          <w:bCs w:val="false"/>
        </w:rPr>
        <w:t>source data to the terminal</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use our functions to send and receive data thru cat.</w:t>
      </w:r>
    </w:p>
    <w:p>
      <w:pPr>
        <w:pStyle w:val="Normal"/>
        <w:spacing w:lineRule="auto" w:line="276"/>
        <w:rPr/>
      </w:pPr>
      <w:r>
        <w:rPr/>
      </w:r>
    </w:p>
    <w:p>
      <w:pPr>
        <w:pStyle w:val="Normal"/>
        <w:spacing w:lineRule="auto" w:line="276"/>
        <w:rPr/>
      </w:pPr>
      <w:r>
        <w:rPr>
          <w:b/>
          <w:bCs/>
        </w:rPr>
        <w:tab/>
        <w:t>cat &lt; datasource &gt; echodata</w:t>
      </w:r>
      <w:r>
        <w:rPr>
          <w:b w:val="false"/>
          <w:bCs w:val="false"/>
        </w:rPr>
        <w:t xml:space="preserve">  ' </w:t>
      </w:r>
      <w:del w:id="106" w:author="Patti " w:date="2021-01-24T11:33:00Z">
        <w:r>
          <w:rPr>
            <w:b w:val="false"/>
            <w:bCs w:val="false"/>
          </w:rPr>
          <w:delText>t</w:delText>
        </w:r>
      </w:del>
      <w:ins w:id="107" w:author="Patti " w:date="2021-01-24T11:33:00Z">
        <w:r>
          <w:rPr>
            <w:b w:val="false"/>
            <w:bCs w:val="false"/>
          </w:rPr>
          <w:t>T</w:t>
        </w:r>
      </w:ins>
      <w:r>
        <w:rPr>
          <w:b w:val="false"/>
          <w:bCs w:val="false"/>
        </w:rPr>
        <w:t>his should display the source data to the terminal</w:t>
      </w:r>
    </w:p>
    <w:p>
      <w:pPr>
        <w:pStyle w:val="Normal"/>
        <w:spacing w:lineRule="auto" w:line="276"/>
        <w:rPr/>
      </w:pPr>
      <w:r>
        <w:rPr/>
      </w:r>
    </w:p>
    <w:p>
      <w:pPr>
        <w:pStyle w:val="Normal"/>
        <w:spacing w:lineRule="auto" w:line="276"/>
        <w:rPr>
          <w:b w:val="false"/>
          <w:b w:val="false"/>
          <w:bCs w:val="false"/>
        </w:rPr>
      </w:pPr>
      <w:r>
        <w:rPr>
          <w:b w:val="false"/>
          <w:bCs w:val="false"/>
        </w:rPr>
        <w:t>Let's define a filter function that changes data as it is passed through.</w:t>
      </w:r>
    </w:p>
    <w:p>
      <w:pPr>
        <w:pStyle w:val="Normal"/>
        <w:spacing w:lineRule="auto" w:line="276"/>
        <w:rPr>
          <w:b/>
          <w:b/>
          <w:bCs/>
        </w:rPr>
      </w:pPr>
      <w:r>
        <w:rPr>
          <w:b/>
          <w:bCs/>
        </w:rPr>
      </w:r>
    </w:p>
    <w:p>
      <w:pPr>
        <w:pStyle w:val="Normal"/>
        <w:spacing w:lineRule="auto" w:line="276"/>
        <w:ind w:start="420" w:end="0" w:hanging="0"/>
        <w:rPr>
          <w:b/>
          <w:b/>
          <w:bCs/>
        </w:rPr>
      </w:pPr>
      <w:r>
        <w:rPr>
          <w:b/>
          <w:bCs/>
        </w:rPr>
        <w:t>sub filterdata(data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print upper(data)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 xml:space="preserve">ls &gt; filterdata         </w:t>
      </w:r>
      <w:ins w:id="108" w:author="Patti " w:date="2021-01-24T11:34:00Z">
        <w:r>
          <w:rPr>
            <w:b/>
            <w:bCs/>
          </w:rPr>
          <w:tab/>
          <w:tab/>
        </w:r>
      </w:ins>
      <w:ins w:id="109" w:author="Patti " w:date="2021-01-24T11:35:00Z">
        <w:r>
          <w:rPr>
            <w:b/>
            <w:bCs/>
          </w:rPr>
          <w:tab/>
        </w:r>
      </w:ins>
      <w:r>
        <w:rPr>
          <w:b/>
          <w:bCs/>
        </w:rPr>
        <w:t>'</w:t>
      </w:r>
      <w:r>
        <w:rPr>
          <w:b w:val="false"/>
          <w:bCs w:val="false"/>
          <w:rPrChange w:id="0" w:author="Patti " w:date="2021-01-24T11:34:00Z"/>
        </w:rPr>
        <w:t xml:space="preserve"> </w:t>
      </w:r>
      <w:del w:id="111" w:author="Patti " w:date="2021-01-24T11:34:00Z">
        <w:r>
          <w:rPr>
            <w:b w:val="false"/>
            <w:bCs w:val="false"/>
          </w:rPr>
          <w:delText>t</w:delText>
        </w:r>
      </w:del>
      <w:ins w:id="112" w:author="Patti " w:date="2021-01-24T11:34:00Z">
        <w:r>
          <w:rPr>
            <w:b w:val="false"/>
            <w:bCs w:val="false"/>
          </w:rPr>
          <w:t>T</w:t>
        </w:r>
      </w:ins>
      <w:r>
        <w:rPr>
          <w:b w:val="false"/>
          <w:bCs w:val="false"/>
          <w:rPrChange w:id="0" w:author="Patti " w:date="2021-01-24T11:34:00Z"/>
        </w:rPr>
        <w:t>his should display everything in upper case</w:t>
      </w:r>
    </w:p>
    <w:p>
      <w:pPr>
        <w:pStyle w:val="Normal"/>
        <w:spacing w:lineRule="auto" w:line="276"/>
        <w:ind w:start="420" w:end="0" w:hanging="0"/>
        <w:rPr>
          <w:b/>
          <w:b/>
          <w:bCs/>
        </w:rPr>
      </w:pPr>
      <w:r>
        <w:rPr>
          <w:b/>
          <w:bCs/>
        </w:rPr>
      </w:r>
    </w:p>
    <w:p>
      <w:pPr>
        <w:pStyle w:val="Normal"/>
        <w:spacing w:lineRule="auto" w:line="276"/>
        <w:rPr>
          <w:b w:val="false"/>
          <w:b w:val="false"/>
          <w:bCs w:val="false"/>
        </w:rPr>
      </w:pPr>
      <w:r>
        <w:rPr>
          <w:b w:val="false"/>
          <w:bCs w:val="false"/>
        </w:rPr>
        <w:t>Let's save the output to multiple variables.</w:t>
      </w:r>
    </w:p>
    <w:p>
      <w:pPr>
        <w:pStyle w:val="Normal"/>
        <w:spacing w:lineRule="auto" w:line="276"/>
        <w:rPr/>
      </w:pPr>
      <w:r>
        <w:rPr/>
      </w:r>
    </w:p>
    <w:p>
      <w:pPr>
        <w:pStyle w:val="Normal"/>
        <w:spacing w:lineRule="auto" w:line="276"/>
        <w:ind w:start="420" w:end="0" w:hanging="0"/>
        <w:rPr/>
      </w:pPr>
      <w:r>
        <w:rPr>
          <w:b/>
          <w:bCs/>
        </w:rPr>
        <w:t>ls &gt; $a &gt; $b &gt;&gt; $c    '</w:t>
      </w:r>
      <w:ins w:id="114" w:author="Patti " w:date="2021-01-24T11:35:00Z">
        <w:r>
          <w:rPr>
            <w:b/>
            <w:bCs/>
          </w:rPr>
          <w:tab/>
          <w:tab/>
          <w:tab/>
          <w:tab/>
        </w:r>
      </w:ins>
      <w:del w:id="115" w:author="Patti " w:date="2021-01-24T11:35:00Z">
        <w:r>
          <w:rPr>
            <w:b w:val="false"/>
            <w:bCs w:val="false"/>
          </w:rPr>
          <w:delText xml:space="preserve"> t</w:delText>
        </w:r>
      </w:del>
      <w:ins w:id="116" w:author="Patti " w:date="2021-01-24T11:35:00Z">
        <w:r>
          <w:rPr>
            <w:b w:val="false"/>
            <w:bCs w:val="false"/>
          </w:rPr>
          <w:t>T</w:t>
        </w:r>
      </w:ins>
      <w:r>
        <w:rPr>
          <w:b w:val="false"/>
          <w:bCs w:val="false"/>
        </w:rPr>
        <w:t xml:space="preserve">his will place the data into all of the variables and add it to </w:t>
      </w:r>
    </w:p>
    <w:p>
      <w:pPr>
        <w:pStyle w:val="Normal"/>
        <w:spacing w:lineRule="auto" w:line="276"/>
        <w:ind w:start="420" w:end="0" w:hanging="0"/>
        <w:rPr/>
      </w:pPr>
      <w:ins w:id="117" w:author="Patti " w:date="2021-01-24T11:35:00Z">
        <w:r>
          <w:rPr>
            <w:b w:val="false"/>
            <w:bCs w:val="false"/>
          </w:rPr>
          <w:tab/>
          <w:tab/>
          <w:tab/>
          <w:tab/>
          <w:tab/>
          <w:tab/>
          <w:tab/>
          <w:tab/>
        </w:r>
      </w:ins>
      <w:r>
        <w:rPr>
          <w:b w:val="false"/>
          <w:bCs w:val="false"/>
        </w:rPr>
        <w:t>the last</w:t>
      </w:r>
    </w:p>
    <w:p>
      <w:pPr>
        <w:pStyle w:val="Normal"/>
        <w:spacing w:lineRule="auto" w:line="276"/>
        <w:ind w:start="420" w:end="0" w:hanging="0"/>
        <w:rPr/>
      </w:pPr>
      <w:r>
        <w:rPr>
          <w:b/>
          <w:bCs/>
        </w:rPr>
        <w:t xml:space="preserve">? $a, $b, $c              </w:t>
      </w:r>
      <w:r>
        <w:rPr>
          <w:b w:val="false"/>
          <w:bCs w:val="false"/>
        </w:rPr>
        <w:t xml:space="preserve"> ' </w:t>
      </w:r>
      <w:ins w:id="118" w:author="Patti " w:date="2021-01-24T11:35:00Z">
        <w:r>
          <w:rPr>
            <w:b w:val="false"/>
            <w:bCs w:val="false"/>
          </w:rPr>
          <w:tab/>
          <w:tab/>
          <w:tab/>
        </w:r>
      </w:ins>
      <w:del w:id="119" w:author="Patti " w:date="2021-01-24T11:35:00Z">
        <w:r>
          <w:rPr>
            <w:b w:val="false"/>
            <w:bCs w:val="false"/>
          </w:rPr>
          <w:delText>t</w:delText>
        </w:r>
      </w:del>
      <w:ins w:id="120" w:author="Patti " w:date="2021-01-24T11:35:00Z">
        <w:r>
          <w:rPr>
            <w:b w:val="false"/>
            <w:bCs w:val="false"/>
          </w:rPr>
          <w:t>T</w:t>
        </w:r>
      </w:ins>
      <w:r>
        <w:rPr>
          <w:b w:val="false"/>
          <w:bCs w:val="false"/>
        </w:rPr>
        <w:t>his should display the data three times</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send multiple data sources to the command.</w:t>
      </w:r>
    </w:p>
    <w:p>
      <w:pPr>
        <w:pStyle w:val="Normal"/>
        <w:spacing w:lineRule="auto" w:line="276"/>
        <w:rPr/>
      </w:pPr>
      <w:r>
        <w:rPr/>
      </w:r>
    </w:p>
    <w:p>
      <w:pPr>
        <w:pStyle w:val="Normal"/>
        <w:spacing w:lineRule="auto" w:line="276"/>
        <w:rPr/>
      </w:pPr>
      <w:r>
        <w:rPr>
          <w:b/>
          <w:bCs/>
        </w:rPr>
        <w:tab/>
        <w:t>cat &lt; $a &lt;$b &lt; $c  &lt; datasource</w:t>
      </w:r>
      <w:r>
        <w:rPr>
          <w:b/>
          <w:bCs/>
        </w:rPr>
        <w:t>()</w:t>
      </w:r>
      <w:r>
        <w:rPr>
          <w:b/>
          <w:bCs/>
        </w:rPr>
        <w:t xml:space="preserve">    '</w:t>
      </w:r>
      <w:r>
        <w:rPr>
          <w:b w:val="false"/>
          <w:bCs w:val="false"/>
        </w:rPr>
        <w:t xml:space="preserve"> </w:t>
      </w:r>
      <w:del w:id="121" w:author="Patti " w:date="2021-01-24T11:35:00Z">
        <w:r>
          <w:rPr>
            <w:b w:val="false"/>
            <w:bCs w:val="false"/>
          </w:rPr>
          <w:delText>a</w:delText>
        </w:r>
      </w:del>
      <w:ins w:id="122" w:author="Patti " w:date="2021-01-24T11:35:00Z">
        <w:r>
          <w:rPr>
            <w:b w:val="false"/>
            <w:bCs w:val="false"/>
          </w:rPr>
          <w:t>A</w:t>
        </w:r>
      </w:ins>
      <w:r>
        <w:rPr>
          <w:b w:val="false"/>
          <w:bCs w:val="false"/>
        </w:rPr>
        <w:t>gain it should display the data three times, and our source</w:t>
      </w:r>
    </w:p>
    <w:p>
      <w:pPr>
        <w:pStyle w:val="Normal"/>
        <w:spacing w:lineRule="auto" w:line="276"/>
        <w:rPr>
          <w:b/>
          <w:b/>
          <w:bCs/>
        </w:rPr>
      </w:pPr>
      <w:r>
        <w:rPr>
          <w:b/>
          <w:bCs/>
        </w:rPr>
      </w:r>
    </w:p>
    <w:p>
      <w:pPr>
        <w:pStyle w:val="Normal"/>
        <w:spacing w:lineRule="auto" w:line="276"/>
        <w:rPr>
          <w:b w:val="false"/>
          <w:b w:val="false"/>
          <w:bCs w:val="false"/>
        </w:rPr>
      </w:pPr>
      <w:r>
        <w:rPr>
          <w:b w:val="false"/>
          <w:bCs w:val="false"/>
        </w:rPr>
        <w:br/>
        <w:t>Let's define a fileread function to source filedata.</w:t>
      </w:r>
    </w:p>
    <w:p>
      <w:pPr>
        <w:pStyle w:val="Normal"/>
        <w:spacing w:lineRule="auto" w:line="276"/>
        <w:ind w:start="420" w:end="0" w:hanging="0"/>
        <w:rPr>
          <w:b/>
          <w:b/>
          <w:bCs/>
        </w:rPr>
      </w:pPr>
      <w:r>
        <w:rPr>
          <w:b/>
          <w:bCs/>
        </w:rPr>
        <w:t>sub filesource(filename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dim data as string</w:t>
      </w:r>
    </w:p>
    <w:p>
      <w:pPr>
        <w:pStyle w:val="Normal"/>
        <w:spacing w:lineRule="auto" w:line="276"/>
        <w:ind w:start="420" w:end="0" w:hanging="0"/>
        <w:rPr/>
      </w:pPr>
      <w:r>
        <w:rPr>
          <w:rFonts w:eastAsia="Liberation Serif;Times New Roman" w:cs="Liberation Serif;Times New Roman"/>
          <w:b/>
          <w:bCs/>
        </w:rPr>
        <w:t xml:space="preserve">   </w:t>
      </w:r>
      <w:r>
        <w:rPr>
          <w:b/>
          <w:bCs/>
        </w:rPr>
        <w:t>data =  file.load(filename)</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return </w:t>
      </w:r>
      <w:r>
        <w:rPr>
          <w:b/>
          <w:bCs/>
        </w:rPr>
        <w:t xml:space="preserve"> 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cat &gt; filterdata &lt; filesource(user.home &amp;/ "/vars/profile.gsh") '</w:t>
      </w:r>
      <w:r>
        <w:rPr>
          <w:b w:val="false"/>
          <w:bCs w:val="false"/>
        </w:rPr>
        <w:t>displays file in uppercase</w:t>
      </w:r>
    </w:p>
    <w:p>
      <w:pPr>
        <w:pStyle w:val="Normal"/>
        <w:spacing w:lineRule="auto" w:line="276"/>
        <w:rPr>
          <w:b/>
          <w:b/>
          <w:bCs/>
        </w:rPr>
      </w:pPr>
      <w:r>
        <w:rPr>
          <w:b/>
          <w:bCs/>
        </w:rPr>
      </w:r>
    </w:p>
    <w:p>
      <w:pPr>
        <w:pStyle w:val="Heading3"/>
        <w:numPr>
          <w:ilvl w:val="2"/>
          <w:numId w:val="2"/>
        </w:numPr>
        <w:spacing w:lineRule="auto" w:line="276"/>
        <w:rPr/>
      </w:pPr>
      <w:bookmarkStart w:id="26" w:name="__RefHeading___Toc360_2876409098"/>
      <w:bookmarkEnd w:id="26"/>
      <w:r>
        <w:rPr/>
        <w:t>Let's Look at Pipes</w:t>
      </w:r>
    </w:p>
    <w:p>
      <w:pPr>
        <w:pStyle w:val="Normal"/>
        <w:spacing w:lineRule="auto" w:line="276"/>
        <w:rPr/>
      </w:pPr>
      <w:r>
        <w:rPr>
          <w:b w:val="false"/>
          <w:bCs w:val="false"/>
        </w:rPr>
        <w:t>Pipes allow data to be sent from process to process or many processes</w:t>
      </w:r>
      <w:ins w:id="123" w:author="Patti " w:date="2021-01-24T11:36:00Z">
        <w:r>
          <w:rPr>
            <w:b w:val="false"/>
            <w:bCs w:val="false"/>
          </w:rPr>
          <w:t>.</w:t>
        </w:r>
      </w:ins>
    </w:p>
    <w:p>
      <w:pPr>
        <w:pStyle w:val="Normal"/>
        <w:spacing w:lineRule="auto" w:line="276"/>
        <w:rPr/>
      </w:pPr>
      <w:r>
        <w:rPr>
          <w:b w:val="false"/>
          <w:bCs w:val="false"/>
        </w:rPr>
        <w:t>Let's do a simple pipe USING | OR ! BOTH WORK HERE</w:t>
      </w:r>
      <w:ins w:id="124" w:author="Patti " w:date="2021-01-24T11:36:00Z">
        <w:r>
          <w:rPr>
            <w:b w:val="false"/>
            <w:bCs w:val="false"/>
          </w:rPr>
          <w:t>.</w:t>
        </w:r>
      </w:ins>
    </w:p>
    <w:p>
      <w:pPr>
        <w:pStyle w:val="Normal"/>
        <w:spacing w:lineRule="auto" w:line="276"/>
        <w:rPr>
          <w:b w:val="false"/>
          <w:b w:val="false"/>
          <w:bCs w:val="false"/>
        </w:rPr>
      </w:pPr>
      <w:r>
        <w:rPr>
          <w:b w:val="false"/>
          <w:bCs w:val="false"/>
        </w:rPr>
      </w:r>
    </w:p>
    <w:p>
      <w:pPr>
        <w:pStyle w:val="Normal"/>
        <w:spacing w:lineRule="auto" w:line="276"/>
        <w:rPr/>
      </w:pPr>
      <w:r>
        <w:rPr>
          <w:b/>
          <w:bCs/>
        </w:rPr>
        <w:t xml:space="preserve">ls | less </w:t>
      </w:r>
      <w:r>
        <w:rPr>
          <w:b w:val="false"/>
          <w:bCs w:val="false"/>
        </w:rPr>
        <w:t xml:space="preserve">  </w:t>
        <w:tab/>
        <w:tab/>
        <w:tab/>
        <w:tab/>
        <w:tab/>
      </w:r>
      <w:ins w:id="125" w:author="Patti " w:date="2021-01-24T11:36:00Z">
        <w:r>
          <w:rPr>
            <w:b w:val="false"/>
            <w:bCs w:val="false"/>
          </w:rPr>
          <w:tab/>
          <w:tab/>
        </w:r>
      </w:ins>
      <w:r>
        <w:rPr>
          <w:b w:val="false"/>
          <w:bCs w:val="false"/>
        </w:rPr>
        <w:t>‘ We should see a list of files in less.</w:t>
      </w:r>
    </w:p>
    <w:p>
      <w:pPr>
        <w:pStyle w:val="Normal"/>
        <w:spacing w:lineRule="auto" w:line="276"/>
        <w:rPr>
          <w:b w:val="false"/>
          <w:b w:val="false"/>
          <w:bCs w:val="false"/>
        </w:rPr>
      </w:pPr>
      <w:r>
        <w:rPr>
          <w:b w:val="false"/>
          <w:bCs w:val="false"/>
        </w:rPr>
      </w:r>
    </w:p>
    <w:p>
      <w:pPr>
        <w:pStyle w:val="Normal"/>
        <w:spacing w:lineRule="auto" w:line="276"/>
        <w:rPr>
          <w:b w:val="false"/>
          <w:b w:val="false"/>
          <w:bCs w:val="false"/>
        </w:rPr>
      </w:pPr>
      <w:r>
        <w:rPr>
          <w:b w:val="false"/>
          <w:bCs w:val="false"/>
        </w:rPr>
        <w:t>Now let's send the data to a number of process for examples output to  cat and less at the same time</w:t>
      </w:r>
    </w:p>
    <w:p>
      <w:pPr>
        <w:pStyle w:val="Normal"/>
        <w:spacing w:lineRule="auto" w:line="276"/>
        <w:rPr/>
      </w:pPr>
      <w:r>
        <w:rPr>
          <w:b/>
          <w:bCs/>
        </w:rPr>
        <w:t>ls  |&gt; cat &gt; $b | less</w:t>
        <w:tab/>
        <w:tab/>
        <w:tab/>
      </w:r>
      <w:ins w:id="126" w:author="Patti " w:date="2021-01-24T11:36:00Z">
        <w:r>
          <w:rPr>
            <w:b/>
            <w:bCs/>
          </w:rPr>
          <w:tab/>
          <w:tab/>
        </w:r>
      </w:ins>
      <w:r>
        <w:rPr>
          <w:b w:val="false"/>
          <w:bCs w:val="false"/>
        </w:rPr>
        <w:t>‘ We can look at data with less.</w:t>
      </w:r>
    </w:p>
    <w:p>
      <w:pPr>
        <w:pStyle w:val="Normal"/>
        <w:spacing w:lineRule="auto" w:line="276"/>
        <w:rPr/>
      </w:pPr>
      <w:r>
        <w:rPr>
          <w:b/>
          <w:bCs/>
        </w:rPr>
        <w:t xml:space="preserve">? $b        </w:t>
        <w:tab/>
        <w:tab/>
        <w:tab/>
        <w:tab/>
        <w:tab/>
      </w:r>
      <w:ins w:id="127" w:author="Patti " w:date="2021-01-24T11:36:00Z">
        <w:r>
          <w:rPr>
            <w:b/>
            <w:bCs/>
          </w:rPr>
          <w:tab/>
          <w:tab/>
        </w:r>
      </w:ins>
      <w:r>
        <w:rPr>
          <w:b w:val="false"/>
          <w:bCs w:val="false"/>
        </w:rPr>
        <w:t xml:space="preserve">‘ </w:t>
      </w:r>
      <w:r>
        <w:rPr>
          <w:b/>
          <w:bCs/>
        </w:rPr>
        <w:t>cat</w:t>
      </w:r>
      <w:r>
        <w:rPr>
          <w:b w:val="false"/>
          <w:bCs w:val="false"/>
        </w:rPr>
        <w:t xml:space="preserve"> outputs to $b this should print listing again.</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add one more process and add our filter function we defined earlier.</w:t>
      </w:r>
    </w:p>
    <w:p>
      <w:pPr>
        <w:pStyle w:val="Normal"/>
        <w:spacing w:lineRule="auto" w:line="276"/>
        <w:rPr/>
      </w:pPr>
      <w:r>
        <w:rPr/>
      </w:r>
    </w:p>
    <w:p>
      <w:pPr>
        <w:pStyle w:val="Normal"/>
        <w:spacing w:lineRule="auto" w:line="276"/>
        <w:rPr/>
      </w:pPr>
      <w:r>
        <w:rPr>
          <w:b/>
          <w:bCs/>
        </w:rPr>
        <w:t xml:space="preserve">ls |&gt; cat &gt; $b |&gt; cat &gt; filterdata | less </w:t>
      </w:r>
      <w:r>
        <w:rPr>
          <w:b w:val="false"/>
          <w:bCs w:val="false"/>
        </w:rPr>
        <w:t>‘ You will notice that the listing in uppercase was displayed</w:t>
      </w:r>
    </w:p>
    <w:p>
      <w:pPr>
        <w:pStyle w:val="Normal"/>
        <w:spacing w:lineRule="auto" w:line="276"/>
        <w:rPr/>
      </w:pPr>
      <w:r>
        <w:rPr>
          <w:b w:val="false"/>
          <w:bCs w:val="false"/>
        </w:rPr>
        <w:t>‘</w:t>
      </w:r>
      <w:r>
        <w:rPr>
          <w:b w:val="false"/>
          <w:bCs w:val="false"/>
        </w:rPr>
        <w:t>if you press the up arrow in less the uppercase data will disappear</w:t>
      </w:r>
    </w:p>
    <w:p>
      <w:pPr>
        <w:pStyle w:val="Normal"/>
        <w:spacing w:lineRule="auto" w:line="276"/>
        <w:rPr>
          <w:b/>
          <w:b/>
          <w:bCs/>
        </w:rPr>
      </w:pPr>
      <w:r>
        <w:rPr>
          <w:b/>
          <w:bCs/>
        </w:rPr>
      </w:r>
    </w:p>
    <w:p>
      <w:pPr>
        <w:pStyle w:val="Heading4"/>
        <w:numPr>
          <w:ilvl w:val="3"/>
          <w:numId w:val="2"/>
        </w:numPr>
        <w:spacing w:lineRule="auto" w:line="276"/>
        <w:rPr/>
      </w:pPr>
      <w:bookmarkStart w:id="27" w:name="__RefHeading___Toc22_820234672"/>
      <w:bookmarkEnd w:id="27"/>
      <w:r>
        <w:rPr/>
        <w:t>Summary of | and |&gt; Output Messaging</w:t>
      </w:r>
    </w:p>
    <w:p>
      <w:pPr>
        <w:pStyle w:val="TextBody"/>
        <w:spacing w:lineRule="auto" w:line="276"/>
        <w:rPr/>
      </w:pPr>
      <w:r>
        <w:rPr/>
        <w:t>We see here that we can send data to the next task using a | or !. We have also seen that we can send the same data to multiple tasks at the same time for processing.</w:t>
      </w:r>
    </w:p>
    <w:p>
      <w:pPr>
        <w:pStyle w:val="TextBody"/>
        <w:spacing w:lineRule="auto" w:line="276"/>
        <w:rPr/>
      </w:pPr>
      <w:r>
        <w:rPr/>
      </w:r>
    </w:p>
    <w:p>
      <w:pPr>
        <w:pStyle w:val="Heading5"/>
        <w:numPr>
          <w:ilvl w:val="4"/>
          <w:numId w:val="2"/>
        </w:numPr>
        <w:spacing w:lineRule="auto" w:line="276"/>
        <w:rPr/>
      </w:pPr>
      <w:bookmarkStart w:id="28" w:name="__RefHeading___Toc606_1004977946"/>
      <w:bookmarkEnd w:id="28"/>
      <w:r>
        <w:rPr/>
        <w:t>Now Let's Look at Using Pipes to Have Multiple Input Streams to a Single Task!</w:t>
      </w:r>
    </w:p>
    <w:p>
      <w:pPr>
        <w:pStyle w:val="Normal"/>
        <w:spacing w:lineRule="auto" w:line="276"/>
        <w:rPr>
          <w:b/>
          <w:b/>
          <w:bCs/>
        </w:rPr>
      </w:pPr>
      <w:r>
        <w:rPr>
          <w:b/>
          <w:bCs/>
        </w:rPr>
      </w:r>
    </w:p>
    <w:p>
      <w:pPr>
        <w:pStyle w:val="Normal"/>
        <w:spacing w:lineRule="auto" w:line="276"/>
        <w:rPr/>
      </w:pPr>
      <w:r>
        <w:rPr/>
        <w:t>Let's do a simple multi input stream</w:t>
      </w:r>
    </w:p>
    <w:p>
      <w:pPr>
        <w:pStyle w:val="Normal"/>
        <w:spacing w:lineRule="auto" w:line="276"/>
        <w:rPr/>
      </w:pPr>
      <w:r>
        <w:rPr>
          <w:b/>
          <w:bCs/>
        </w:rPr>
        <w:t>cat |&lt; ls |&lt; ls -l  | sort</w:t>
      </w:r>
      <w:del w:id="128" w:author="Patti " w:date="2021-01-24T11:37:00Z">
        <w:r>
          <w:rPr>
            <w:b/>
            <w:bCs/>
          </w:rPr>
          <w:delText xml:space="preserve">                    </w:delText>
        </w:r>
      </w:del>
      <w:ins w:id="129" w:author="Patti " w:date="2021-01-24T11:37:00Z">
        <w:r>
          <w:rPr/>
          <w:tab/>
          <w:tab/>
          <w:tab/>
          <w:tab/>
        </w:r>
      </w:ins>
      <w:r>
        <w:rPr/>
        <w:t>‘</w:t>
      </w:r>
      <w:del w:id="130" w:author="Patti " w:date="2021-01-24T11:36:00Z">
        <w:r>
          <w:rPr/>
          <w:delText xml:space="preserve"> </w:delText>
        </w:r>
      </w:del>
      <w:r>
        <w:rPr/>
        <w:t xml:space="preserve">This should put out a sorted list of both </w:t>
      </w:r>
      <w:r>
        <w:rPr>
          <w:b/>
          <w:bCs/>
        </w:rPr>
        <w:t>ls</w:t>
      </w:r>
      <w:r>
        <w:rPr/>
        <w:t xml:space="preserve"> commands.</w:t>
      </w:r>
    </w:p>
    <w:p>
      <w:pPr>
        <w:pStyle w:val="Normal"/>
        <w:spacing w:lineRule="auto" w:line="276"/>
        <w:rPr/>
      </w:pPr>
      <w:r>
        <w:rPr/>
      </w:r>
    </w:p>
    <w:p>
      <w:pPr>
        <w:pStyle w:val="Normal"/>
        <w:spacing w:lineRule="auto" w:line="276"/>
        <w:rPr/>
      </w:pPr>
      <w:r>
        <w:rPr/>
        <w:t>We have seen how we can do pipe fitting with |&gt; and  |&lt; to pipe multiple processes into a single process or pipe the output from to many process.</w:t>
      </w:r>
    </w:p>
    <w:p>
      <w:pPr>
        <w:pStyle w:val="Normal"/>
        <w:spacing w:lineRule="auto" w:line="276"/>
        <w:rPr/>
      </w:pPr>
      <w:r>
        <w:rPr/>
      </w:r>
    </w:p>
    <w:p>
      <w:pPr>
        <w:pStyle w:val="Normal"/>
        <w:spacing w:lineRule="auto" w:line="276"/>
        <w:rPr/>
      </w:pPr>
      <w:r>
        <w:rPr/>
        <w:t>Let's try something more complex.</w:t>
      </w:r>
    </w:p>
    <w:p>
      <w:pPr>
        <w:pStyle w:val="Normal"/>
        <w:spacing w:lineRule="auto" w:line="276"/>
        <w:rPr/>
      </w:pPr>
      <w:r>
        <w:rPr/>
      </w:r>
    </w:p>
    <w:p>
      <w:pPr>
        <w:pStyle w:val="Normal"/>
        <w:spacing w:lineRule="auto" w:line="276"/>
        <w:rPr/>
      </w:pPr>
      <w:r>
        <w:rPr>
          <w:b/>
          <w:bCs/>
        </w:rPr>
        <w:t>ls -1 |&gt; sort -r &gt; $a | sort &gt; $b</w:t>
        <w:tab/>
        <w:t>'</w:t>
      </w:r>
      <w:r>
        <w:rPr/>
        <w:t xml:space="preserve"> This will create two sorted lists.</w:t>
      </w:r>
    </w:p>
    <w:p>
      <w:pPr>
        <w:pStyle w:val="Normal"/>
        <w:spacing w:lineRule="auto" w:line="276"/>
        <w:rPr/>
      </w:pPr>
      <w:r>
        <w:rPr>
          <w:b/>
          <w:bCs/>
        </w:rPr>
        <w:t>? $a;"\n";$b</w:t>
        <w:tab/>
        <w:tab/>
        <w:tab/>
        <w:tab/>
        <w:tab/>
        <w:t>'</w:t>
      </w:r>
      <w:r>
        <w:rPr>
          <w:b w:val="false"/>
          <w:bCs w:val="false"/>
        </w:rPr>
        <w:t xml:space="preserve"> We should see the two list one reverse order.</w:t>
      </w:r>
    </w:p>
    <w:p>
      <w:pPr>
        <w:pStyle w:val="Normal"/>
        <w:spacing w:lineRule="auto" w:line="276"/>
        <w:rPr/>
      </w:pPr>
      <w:r>
        <w:rPr/>
      </w:r>
    </w:p>
    <w:p>
      <w:pPr>
        <w:pStyle w:val="Normal"/>
        <w:spacing w:lineRule="auto" w:line="276"/>
        <w:rPr/>
      </w:pPr>
      <w:r>
        <w:rPr/>
        <w:t>Let's define a gambas function as a filter, we will call it dog and make it bark!</w:t>
      </w:r>
    </w:p>
    <w:p>
      <w:pPr>
        <w:pStyle w:val="Normal"/>
        <w:spacing w:lineRule="auto" w:line="276"/>
        <w:rPr>
          <w:b/>
          <w:b/>
          <w:bCs/>
        </w:rPr>
      </w:pPr>
      <w:r>
        <w:rPr>
          <w:b/>
          <w:bCs/>
        </w:rPr>
      </w:r>
    </w:p>
    <w:p>
      <w:pPr>
        <w:pStyle w:val="Normal"/>
        <w:spacing w:lineRule="auto" w:line="276"/>
        <w:rPr>
          <w:b/>
          <w:b/>
          <w:bCs/>
        </w:rPr>
      </w:pPr>
      <w:r>
        <w:rPr>
          <w:b/>
          <w:bCs/>
        </w:rPr>
        <w:t>Sub dog()</w:t>
      </w:r>
    </w:p>
    <w:p>
      <w:pPr>
        <w:pStyle w:val="Normal"/>
        <w:spacing w:lineRule="auto" w:line="276"/>
        <w:rPr>
          <w:b/>
          <w:b/>
          <w:bCs/>
        </w:rPr>
      </w:pPr>
      <w:r>
        <w:rPr>
          <w:b/>
          <w:bCs/>
        </w:rPr>
        <w:tab/>
        <w:t>dim buffer as string</w:t>
      </w:r>
    </w:p>
    <w:p>
      <w:pPr>
        <w:pStyle w:val="Normal"/>
        <w:spacing w:lineRule="auto" w:line="276"/>
        <w:rPr>
          <w:b/>
          <w:b/>
          <w:bCs/>
        </w:rPr>
      </w:pPr>
      <w:r>
        <w:rPr>
          <w:b/>
          <w:bCs/>
        </w:rPr>
        <w:tab/>
        <w:t>while not eof()</w:t>
      </w:r>
    </w:p>
    <w:p>
      <w:pPr>
        <w:pStyle w:val="Normal"/>
        <w:spacing w:lineRule="auto" w:line="276"/>
        <w:rPr>
          <w:b/>
          <w:b/>
          <w:bCs/>
        </w:rPr>
      </w:pPr>
      <w:r>
        <w:rPr>
          <w:b/>
          <w:bCs/>
        </w:rPr>
        <w:tab/>
        <w:tab/>
        <w:t>try line input buffer</w:t>
      </w:r>
    </w:p>
    <w:p>
      <w:pPr>
        <w:pStyle w:val="Normal"/>
        <w:spacing w:lineRule="auto" w:line="276"/>
        <w:rPr>
          <w:b/>
          <w:b/>
          <w:bCs/>
        </w:rPr>
      </w:pPr>
      <w:r>
        <w:rPr>
          <w:b/>
          <w:bCs/>
        </w:rPr>
        <w:tab/>
        <w:tab/>
        <w:t>if error then  break</w:t>
      </w:r>
    </w:p>
    <w:p>
      <w:pPr>
        <w:pStyle w:val="Normal"/>
        <w:spacing w:lineRule="auto" w:line="276"/>
        <w:rPr>
          <w:b/>
          <w:b/>
          <w:bCs/>
        </w:rPr>
      </w:pPr>
      <w:r>
        <w:rPr>
          <w:b/>
          <w:bCs/>
        </w:rPr>
        <w:tab/>
        <w:tab/>
        <w:t>print "bark..";buffer</w:t>
      </w:r>
    </w:p>
    <w:p>
      <w:pPr>
        <w:pStyle w:val="Normal"/>
        <w:spacing w:lineRule="auto" w:line="276"/>
        <w:rPr>
          <w:b/>
          <w:b/>
          <w:bCs/>
        </w:rPr>
      </w:pPr>
      <w:r>
        <w:rPr>
          <w:b/>
          <w:bCs/>
        </w:rPr>
        <w:tab/>
        <w:tab/>
        <w:t>wend</w:t>
      </w:r>
    </w:p>
    <w:p>
      <w:pPr>
        <w:pStyle w:val="Normal"/>
        <w:spacing w:lineRule="auto" w:line="276"/>
        <w:rPr>
          <w:b/>
          <w:b/>
          <w:bCs/>
        </w:rPr>
      </w:pPr>
      <w:r>
        <w:rPr>
          <w:b/>
          <w:bCs/>
        </w:rPr>
        <w:tab/>
        <w:t>print "Ruff Ruff!!"</w:t>
      </w:r>
    </w:p>
    <w:p>
      <w:pPr>
        <w:pStyle w:val="Normal"/>
        <w:spacing w:lineRule="auto" w:line="276"/>
        <w:rPr>
          <w:b/>
          <w:b/>
          <w:bCs/>
        </w:rPr>
      </w:pPr>
      <w:r>
        <w:rPr>
          <w:b/>
          <w:bCs/>
        </w:rPr>
        <w:tab/>
        <w:t>end</w:t>
      </w:r>
    </w:p>
    <w:p>
      <w:pPr>
        <w:pStyle w:val="Normal"/>
        <w:spacing w:lineRule="auto" w:line="276"/>
        <w:rPr>
          <w:b/>
          <w:b/>
          <w:bCs/>
        </w:rPr>
      </w:pPr>
      <w:r>
        <w:rPr>
          <w:b/>
          <w:bCs/>
        </w:rPr>
      </w:r>
    </w:p>
    <w:p>
      <w:pPr>
        <w:pStyle w:val="Normal"/>
        <w:spacing w:lineRule="auto" w:line="276"/>
        <w:rPr/>
      </w:pPr>
      <w:r>
        <w:rPr/>
        <w:t>Don’t forget you can just edit it if there is an error with ‘</w:t>
      </w:r>
      <w:r>
        <w:rPr>
          <w:b/>
          <w:bCs/>
          <w:rPrChange w:id="0" w:author="Patti " w:date="2021-01-24T11:37:00Z"/>
        </w:rPr>
        <w:t>edit</w:t>
      </w:r>
      <w:r>
        <w:rPr/>
        <w:t xml:space="preserve"> dog.’</w:t>
      </w:r>
    </w:p>
    <w:p>
      <w:pPr>
        <w:pStyle w:val="Normal"/>
        <w:spacing w:lineRule="auto" w:line="276"/>
        <w:rPr/>
      </w:pPr>
      <w:r>
        <w:rPr/>
      </w:r>
    </w:p>
    <w:p>
      <w:pPr>
        <w:pStyle w:val="Normal"/>
        <w:spacing w:lineRule="auto" w:line="276"/>
        <w:rPr/>
      </w:pPr>
      <w:r>
        <w:rPr/>
        <w:t>Let's try it out.</w:t>
      </w:r>
    </w:p>
    <w:p>
      <w:pPr>
        <w:pStyle w:val="Normal"/>
        <w:spacing w:lineRule="auto" w:line="276"/>
        <w:rPr>
          <w:b/>
          <w:b/>
          <w:bCs/>
        </w:rPr>
      </w:pPr>
      <w:r>
        <w:rPr>
          <w:b/>
          <w:bCs/>
        </w:rPr>
      </w:r>
    </w:p>
    <w:p>
      <w:pPr>
        <w:pStyle w:val="Normal"/>
        <w:spacing w:lineRule="auto" w:line="276"/>
        <w:rPr>
          <w:b/>
          <w:b/>
          <w:bCs/>
        </w:rPr>
      </w:pPr>
      <w:r>
        <w:rPr>
          <w:b/>
          <w:bCs/>
        </w:rPr>
        <w:t>ls -1 | dog  |&gt; sort -r  &gt; $a | sort &gt; $b</w:t>
      </w:r>
    </w:p>
    <w:p>
      <w:pPr>
        <w:pStyle w:val="Normal"/>
        <w:spacing w:lineRule="auto" w:line="276"/>
        <w:rPr/>
      </w:pPr>
      <w:r>
        <w:rPr>
          <w:b/>
          <w:bCs/>
        </w:rPr>
        <w:t>? $a;"\n";$b</w:t>
        <w:tab/>
        <w:tab/>
        <w:tab/>
        <w:tab/>
        <w:tab/>
        <w:t>'</w:t>
      </w:r>
      <w:r>
        <w:rPr>
          <w:b w:val="false"/>
          <w:bCs w:val="false"/>
        </w:rPr>
        <w:t>We should see the two lists, one in reverse order.</w:t>
      </w:r>
    </w:p>
    <w:p>
      <w:pPr>
        <w:pStyle w:val="Normal"/>
        <w:spacing w:lineRule="auto" w:line="276"/>
        <w:rPr/>
      </w:pPr>
      <w:r>
        <w:rPr/>
      </w:r>
    </w:p>
    <w:p>
      <w:pPr>
        <w:pStyle w:val="Normal"/>
        <w:spacing w:lineRule="auto" w:line="276"/>
        <w:rPr/>
      </w:pPr>
      <w:r>
        <w:rPr/>
        <w:t>‘</w:t>
      </w:r>
      <w:r>
        <w:rPr/>
        <w:t>Let's try to bark twice</w:t>
      </w:r>
    </w:p>
    <w:p>
      <w:pPr>
        <w:pStyle w:val="Normal"/>
        <w:spacing w:lineRule="auto" w:line="276"/>
        <w:rPr/>
      </w:pPr>
      <w:r>
        <w:rPr>
          <w:rFonts w:eastAsia="Liberation Serif;Times New Roman" w:cs="Liberation Serif;Times New Roman"/>
        </w:rPr>
        <w:t xml:space="preserve"> </w:t>
      </w:r>
      <w:r>
        <w:rPr/>
        <w:t xml:space="preserve">ls -1 | dog  |&gt; sort -r  &gt; $a | sort | dog &gt; $b </w:t>
      </w:r>
    </w:p>
    <w:p>
      <w:pPr>
        <w:pStyle w:val="Normal"/>
        <w:spacing w:lineRule="auto" w:line="276"/>
        <w:rPr/>
      </w:pPr>
      <w:r>
        <w:rPr>
          <w:b/>
          <w:bCs/>
        </w:rPr>
        <w:t>? $a;"\n";$b</w:t>
        <w:tab/>
        <w:tab/>
        <w:tab/>
        <w:tab/>
        <w:tab/>
        <w:t>'</w:t>
      </w:r>
      <w:r>
        <w:rPr>
          <w:b w:val="false"/>
          <w:bCs w:val="false"/>
        </w:rPr>
        <w:t>We should see the two list one reverse order</w:t>
      </w:r>
      <w:ins w:id="132" w:author="Patti " w:date="2021-01-24T11:38:00Z">
        <w:r>
          <w:rPr>
            <w:b w:val="false"/>
            <w:bCs w:val="false"/>
          </w:rPr>
          <w:t>.</w:t>
        </w:r>
      </w:ins>
    </w:p>
    <w:p>
      <w:pPr>
        <w:pStyle w:val="Normal"/>
        <w:spacing w:lineRule="auto" w:line="276"/>
        <w:rPr/>
      </w:pPr>
      <w:r>
        <w:rPr/>
        <w:tab/>
        <w:tab/>
        <w:tab/>
        <w:tab/>
        <w:tab/>
        <w:tab/>
        <w:tab/>
        <w:tab/>
        <w:t>'the second list will be bark bark</w:t>
      </w:r>
      <w:ins w:id="133" w:author="Patti " w:date="2021-01-24T11:38:00Z">
        <w:r>
          <w:rPr/>
          <w:t>.</w:t>
        </w:r>
      </w:ins>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
    </w:p>
    <w:p>
      <w:pPr>
        <w:pStyle w:val="Heading4"/>
        <w:numPr>
          <w:ilvl w:val="3"/>
          <w:numId w:val="2"/>
        </w:numPr>
        <w:spacing w:lineRule="auto" w:line="276"/>
        <w:rPr/>
      </w:pPr>
      <w:bookmarkStart w:id="29" w:name="__RefHeading___Toc26_820234672"/>
      <w:bookmarkEnd w:id="29"/>
      <w:r>
        <w:rPr/>
        <w:t>Summary of Pipes and Pipe Fitting or Tees as They Are Known in Some Shells</w:t>
      </w:r>
    </w:p>
    <w:p>
      <w:pPr>
        <w:pStyle w:val="Normal"/>
        <w:spacing w:lineRule="auto" w:line="276"/>
        <w:rPr/>
      </w:pPr>
      <w:r>
        <w:rPr/>
        <w:t xml:space="preserve">So we have looked at creating pipes with filters and tees. </w:t>
      </w:r>
    </w:p>
    <w:p>
      <w:pPr>
        <w:pStyle w:val="Normal"/>
        <w:spacing w:lineRule="auto" w:line="276"/>
        <w:rPr/>
      </w:pPr>
      <w:r>
        <w:rPr/>
      </w:r>
    </w:p>
    <w:p>
      <w:pPr>
        <w:pStyle w:val="Normal"/>
        <w:spacing w:lineRule="auto" w:line="276"/>
        <w:rPr/>
      </w:pPr>
      <w:r>
        <w:rPr/>
        <w:t>It is very simple to write Gambas functions and mix them with existing Linux commands.</w:t>
      </w:r>
    </w:p>
    <w:p>
      <w:pPr>
        <w:pStyle w:val="Normal"/>
        <w:spacing w:lineRule="auto" w:line="276"/>
        <w:rPr/>
      </w:pPr>
      <w:r>
        <w:rPr/>
      </w:r>
    </w:p>
    <w:p>
      <w:pPr>
        <w:pStyle w:val="Normal"/>
        <w:spacing w:lineRule="auto" w:line="276"/>
        <w:rPr/>
      </w:pPr>
      <w:r>
        <w:rPr/>
        <w:t>The |&gt; and |&lt; are unique to gsh and replace the tee used in other shells.</w:t>
      </w:r>
    </w:p>
    <w:p>
      <w:pPr>
        <w:pStyle w:val="Heading1"/>
        <w:numPr>
          <w:ilvl w:val="0"/>
          <w:numId w:val="2"/>
        </w:numPr>
        <w:spacing w:lineRule="auto" w:line="276"/>
        <w:rPr/>
      </w:pPr>
      <w:bookmarkStart w:id="30" w:name="__RefHeading___Toc29_820234672"/>
      <w:bookmarkEnd w:id="30"/>
      <w:r>
        <w:rPr/>
        <w:t>Gambas Shell Reference</w:t>
      </w:r>
    </w:p>
    <w:p>
      <w:pPr>
        <w:pStyle w:val="Heading2"/>
        <w:numPr>
          <w:ilvl w:val="1"/>
          <w:numId w:val="2"/>
        </w:numPr>
        <w:spacing w:lineRule="auto" w:line="276"/>
        <w:rPr/>
      </w:pPr>
      <w:bookmarkStart w:id="31" w:name="__RefHeading___Toc232_2829647683"/>
      <w:bookmarkEnd w:id="31"/>
      <w:r>
        <w:rPr/>
        <w:t>How Command Classes and Structures are Handled</w:t>
      </w:r>
    </w:p>
    <w:p>
      <w:pPr>
        <w:pStyle w:val="TextBody"/>
        <w:spacing w:lineRule="auto" w:line="276"/>
        <w:rPr/>
      </w:pPr>
      <w:r>
        <w:rPr/>
        <w:t>In gsh each system command, user function, classe</w:t>
      </w:r>
      <w:ins w:id="134" w:author="Patti " w:date="2021-01-24T11:38:00Z">
        <w:r>
          <w:rPr/>
          <w:t>s</w:t>
        </w:r>
      </w:ins>
      <w:r>
        <w:rPr/>
        <w:t xml:space="preserve"> and structure is stored in the ~/vars/subs or ~/vars/class or ~/vars/struct in the users’ directory; these will hold the users’ functions, etc. If the user wishes to modify one of the system commands then a copy saved here will override the default system version. The system versions of sub/class/struct reside in the </w:t>
      </w:r>
      <w:r>
        <w:rPr>
          <w:i/>
          <w:iCs/>
        </w:rPr>
        <w:t>'/usr/share/gsh/subs', '/usr/share/gsh/subs', '/usr/share/gsh/subs'directories</w:t>
      </w:r>
    </w:p>
    <w:p>
      <w:pPr>
        <w:pStyle w:val="TextBody"/>
        <w:spacing w:lineRule="auto" w:line="276"/>
        <w:rPr>
          <w:i/>
          <w:i/>
          <w:iCs/>
        </w:rPr>
      </w:pPr>
      <w:r>
        <w:rPr>
          <w:i/>
          <w:iCs/>
        </w:rPr>
        <w:t>Upon first use or reference the subs/classes/struct are loaded and compiled into the shell name space.</w:t>
      </w:r>
    </w:p>
    <w:p>
      <w:pPr>
        <w:pStyle w:val="Heading2"/>
        <w:numPr>
          <w:ilvl w:val="1"/>
          <w:numId w:val="2"/>
        </w:numPr>
        <w:spacing w:lineRule="auto" w:line="276"/>
        <w:rPr/>
      </w:pPr>
      <w:bookmarkStart w:id="32" w:name="__RefHeading___Toc31_820234672"/>
      <w:bookmarkEnd w:id="32"/>
      <w:r>
        <w:rPr/>
        <w:t>gsh.image</w:t>
      </w:r>
    </w:p>
    <w:p>
      <w:pPr>
        <w:pStyle w:val="Normal"/>
        <w:spacing w:lineRule="auto" w:line="276"/>
        <w:ind w:start="840" w:end="0" w:hanging="0"/>
        <w:rPr/>
      </w:pPr>
      <w:r>
        <w:rPr>
          <w:rFonts w:eastAsia="Liberation Serif;Times New Roman" w:cs="Liberation Serif;Times New Roman"/>
        </w:rPr>
        <w:t xml:space="preserve">At startup </w:t>
      </w:r>
      <w:r>
        <w:rPr>
          <w:rFonts w:eastAsia="Liberation Serif;Times New Roman" w:cs="Liberation Serif;Times New Roman"/>
          <w:b/>
          <w:bCs/>
        </w:rPr>
        <w:t>gsh</w:t>
      </w:r>
      <w:r>
        <w:rPr>
          <w:rFonts w:eastAsia="Liberation Serif;Times New Roman" w:cs="Liberation Serif;Times New Roman"/>
        </w:rPr>
        <w:t xml:space="preserve"> loads the environment from the default image ~/vars/gsh.image if it is exists.</w:t>
      </w:r>
    </w:p>
    <w:p>
      <w:pPr>
        <w:pStyle w:val="Normal"/>
        <w:spacing w:lineRule="auto" w:line="276"/>
        <w:ind w:start="840" w:end="0" w:hanging="0"/>
        <w:rPr/>
      </w:pPr>
      <w:r>
        <w:rPr/>
        <w:t>This any image may be loaded explicitly with the --image startup parameter.</w:t>
      </w:r>
    </w:p>
    <w:p>
      <w:pPr>
        <w:pStyle w:val="Normal"/>
        <w:spacing w:lineRule="auto" w:line="276"/>
        <w:ind w:start="840" w:end="0" w:hanging="0"/>
        <w:rPr/>
      </w:pPr>
      <w:r>
        <w:rPr/>
        <w:t xml:space="preserve">The gsh.image </w:t>
      </w:r>
      <w:del w:id="135" w:author="Patti " w:date="2021-01-24T11:39:00Z">
        <w:r>
          <w:rPr/>
          <w:delText xml:space="preserve"> </w:delText>
        </w:r>
      </w:del>
      <w:r>
        <w:rPr/>
        <w:t>file is created when ever the gsh shell exits or save is called with no parameters.</w:t>
      </w:r>
    </w:p>
    <w:p>
      <w:pPr>
        <w:pStyle w:val="Normal"/>
        <w:spacing w:lineRule="auto" w:line="276"/>
        <w:ind w:start="840" w:end="0" w:hanging="0"/>
        <w:rPr/>
      </w:pPr>
      <w:r>
        <w:rPr/>
        <w:t xml:space="preserve">The gsh.image and ~/vars directory will be created if they do not exist upon first startup of </w:t>
      </w:r>
      <w:r>
        <w:rPr>
          <w:b/>
          <w:bCs/>
        </w:rPr>
        <w:t>gsh</w:t>
      </w:r>
      <w:r>
        <w:rPr/>
        <w:t>.</w:t>
      </w:r>
    </w:p>
    <w:p>
      <w:pPr>
        <w:pStyle w:val="Heading2"/>
        <w:numPr>
          <w:ilvl w:val="1"/>
          <w:numId w:val="2"/>
        </w:numPr>
        <w:rPr/>
      </w:pPr>
      <w:bookmarkStart w:id="33" w:name="__RefHeading___Toc234_2829647683"/>
      <w:bookmarkEnd w:id="33"/>
      <w:r>
        <w:rPr/>
        <w:t>profile.gsh contains system wide definitions</w:t>
      </w:r>
    </w:p>
    <w:p>
      <w:pPr>
        <w:pStyle w:val="Normal"/>
        <w:spacing w:lineRule="auto" w:line="276"/>
        <w:ind w:start="840" w:end="0" w:hanging="0"/>
        <w:rPr/>
      </w:pPr>
      <w:r>
        <w:rPr/>
        <w:t>This script is checked at each start</w:t>
      </w:r>
      <w:del w:id="136" w:author="Patti " w:date="2021-01-24T11:39:00Z">
        <w:r>
          <w:rPr/>
          <w:delText>i</w:delText>
        </w:r>
      </w:del>
      <w:r>
        <w:rPr/>
        <w:t>up and if it has changed then it is executed upon startup and may be edited.  This file is the system wide default profile. A copy is made in ~/vars and you may change it at your own risk.</w:t>
      </w:r>
    </w:p>
    <w:p>
      <w:pPr>
        <w:pStyle w:val="Heading2"/>
        <w:numPr>
          <w:ilvl w:val="1"/>
          <w:numId w:val="2"/>
        </w:numPr>
        <w:rPr/>
      </w:pPr>
      <w:bookmarkStart w:id="34" w:name="__RefHeading___Toc236_2829647683"/>
      <w:bookmarkEnd w:id="34"/>
      <w:r>
        <w:rPr/>
        <w:t>gsh.rc contains all user specific definitions</w:t>
      </w:r>
    </w:p>
    <w:p>
      <w:pPr>
        <w:pStyle w:val="TextBody"/>
        <w:ind w:start="840" w:end="0" w:hanging="0"/>
        <w:rPr/>
      </w:pPr>
      <w:r>
        <w:rPr/>
        <w:t>This is run at every startup and is the place to put anything needed by your private image during run</w:t>
      </w:r>
      <w:ins w:id="137" w:author="Patti " w:date="2021-01-24T11:39:00Z">
        <w:r>
          <w:rPr/>
          <w:t xml:space="preserve"> </w:t>
        </w:r>
      </w:ins>
      <w:r>
        <w:rPr/>
        <w:t>time. It will be loaded into the image when ever it changes. This file is found in the ~/vars directory.</w:t>
      </w:r>
    </w:p>
    <w:p>
      <w:pPr>
        <w:pStyle w:val="Heading2"/>
        <w:numPr>
          <w:ilvl w:val="1"/>
          <w:numId w:val="2"/>
        </w:numPr>
        <w:spacing w:lineRule="auto" w:line="276"/>
        <w:rPr/>
      </w:pPr>
      <w:bookmarkStart w:id="35" w:name="__RefHeading___Toc35_820234672"/>
      <w:bookmarkEnd w:id="35"/>
      <w:r>
        <w:rPr/>
        <w:t>onstartup() executed at start of interactive session</w:t>
      </w:r>
    </w:p>
    <w:p>
      <w:pPr>
        <w:pStyle w:val="TextBody"/>
        <w:spacing w:lineRule="auto" w:line="276"/>
        <w:ind w:start="840" w:end="0" w:hanging="0"/>
        <w:rPr/>
      </w:pPr>
      <w:r>
        <w:rPr/>
        <w:t>This function is executed at the beginning of every interactive session. It is defined in the onstartup file found in the ~/vars/subs directory.</w:t>
      </w:r>
    </w:p>
    <w:p>
      <w:pPr>
        <w:pStyle w:val="Heading2"/>
        <w:numPr>
          <w:ilvl w:val="1"/>
          <w:numId w:val="2"/>
        </w:numPr>
        <w:spacing w:lineRule="auto" w:line="276"/>
        <w:rPr/>
      </w:pPr>
      <w:bookmarkStart w:id="36" w:name="__RefHeading___Toc134_2829647683"/>
      <w:bookmarkEnd w:id="36"/>
      <w:r>
        <w:rPr/>
        <w:t>onexit() executed at end of interactive session</w:t>
      </w:r>
    </w:p>
    <w:p>
      <w:pPr>
        <w:pStyle w:val="TextBody"/>
        <w:spacing w:lineRule="auto" w:line="276"/>
        <w:ind w:start="840" w:end="0" w:hanging="0"/>
        <w:rPr/>
      </w:pPr>
      <w:r>
        <w:rPr/>
        <w:t>This function is executed at the end of every interactive session. It is defined in the onexit file found in the ~/vars/subs directory.</w:t>
      </w:r>
    </w:p>
    <w:p>
      <w:pPr>
        <w:pStyle w:val="Heading2"/>
        <w:widowControl/>
        <w:numPr>
          <w:ilvl w:val="0"/>
          <w:numId w:val="0"/>
        </w:numPr>
        <w:suppressAutoHyphens w:val="true"/>
        <w:spacing w:lineRule="auto" w:line="276"/>
        <w:ind w:start="0" w:end="0" w:hanging="0"/>
        <w:rPr/>
      </w:pPr>
      <w:r>
        <w:rPr/>
      </w:r>
      <w:r>
        <w:br w:type="page"/>
      </w:r>
    </w:p>
    <w:p>
      <w:pPr>
        <w:pStyle w:val="Heading2"/>
        <w:numPr>
          <w:ilvl w:val="1"/>
          <w:numId w:val="2"/>
        </w:numPr>
        <w:spacing w:lineRule="auto" w:line="276"/>
        <w:rPr/>
      </w:pPr>
      <w:bookmarkStart w:id="37" w:name="__RefHeading___Toc37_820234672"/>
      <w:bookmarkEnd w:id="37"/>
      <w:r>
        <w:rPr/>
        <w:t>Shell Global Variables</w:t>
      </w:r>
    </w:p>
    <w:p>
      <w:pPr>
        <w:pStyle w:val="Normal"/>
        <w:spacing w:lineRule="auto" w:line="276"/>
        <w:ind w:start="840" w:end="0" w:hanging="0"/>
        <w:rPr/>
      </w:pPr>
      <w:r>
        <w:rPr/>
        <w:t xml:space="preserve">Shell Global variables start with $, for example ,$history. Case insensitive. </w:t>
      </w:r>
    </w:p>
    <w:p>
      <w:pPr>
        <w:pStyle w:val="Normal"/>
        <w:spacing w:lineRule="auto" w:line="276"/>
        <w:ind w:start="840" w:end="0" w:hanging="0"/>
        <w:rPr/>
      </w:pPr>
      <w:r>
        <w:rPr/>
        <w:t>These variables are not dim'd. Data type is assigned dynamically.</w:t>
      </w:r>
    </w:p>
    <w:p>
      <w:pPr>
        <w:pStyle w:val="Normal"/>
        <w:spacing w:lineRule="auto" w:line="276"/>
        <w:ind w:start="840" w:end="0" w:hanging="0"/>
        <w:rPr/>
      </w:pPr>
      <w:r>
        <w:rPr/>
        <w:t>The type may not change if the variable is being watched for changes.</w:t>
      </w:r>
    </w:p>
    <w:p>
      <w:pPr>
        <w:pStyle w:val="Normal"/>
        <w:spacing w:lineRule="auto" w:line="276"/>
        <w:ind w:start="840" w:end="0" w:hanging="0"/>
        <w:rPr/>
      </w:pPr>
      <w:r>
        <w:rPr/>
        <w:t xml:space="preserve">Shell Global variables persist and are saved at the time of closing the </w:t>
      </w:r>
      <w:r>
        <w:rPr>
          <w:b/>
          <w:bCs/>
        </w:rPr>
        <w:t>gsh</w:t>
      </w:r>
      <w:r>
        <w:rPr/>
        <w:t xml:space="preserve"> shell.</w:t>
      </w:r>
    </w:p>
    <w:p>
      <w:pPr>
        <w:pStyle w:val="Normal"/>
        <w:spacing w:lineRule="auto" w:line="276"/>
        <w:ind w:start="840" w:end="0" w:hanging="0"/>
        <w:rPr/>
      </w:pPr>
      <w:r>
        <w:rPr/>
        <w:t>Shell Global variables may be used the same way regular variables are used except for iteration evaluation this is not allowed: for $i = 0 to 100 .....</w:t>
      </w:r>
    </w:p>
    <w:p>
      <w:pPr>
        <w:pStyle w:val="Normal"/>
        <w:spacing w:lineRule="auto" w:line="276"/>
        <w:ind w:start="840" w:end="0" w:hanging="0"/>
        <w:rPr/>
      </w:pPr>
      <w:r>
        <w:rPr/>
        <w:t xml:space="preserve">Shell Global variables can be referenced in any process or sub process of </w:t>
      </w:r>
      <w:r>
        <w:rPr>
          <w:b/>
          <w:bCs/>
        </w:rPr>
        <w:t>gsh</w:t>
      </w:r>
      <w:r>
        <w:rPr/>
        <w:t xml:space="preserve">. </w:t>
      </w:r>
    </w:p>
    <w:p>
      <w:pPr>
        <w:pStyle w:val="Normal"/>
        <w:spacing w:lineRule="auto" w:line="276"/>
        <w:ind w:start="840" w:end="0" w:hanging="0"/>
        <w:rPr/>
      </w:pPr>
      <w:r>
        <w:rPr/>
        <w:t>They are system wide.</w:t>
      </w:r>
    </w:p>
    <w:p>
      <w:pPr>
        <w:pStyle w:val="Normal"/>
        <w:spacing w:lineRule="auto" w:line="276"/>
        <w:ind w:start="840" w:end="0" w:hanging="0"/>
        <w:rPr/>
      </w:pPr>
      <w:r>
        <w:rPr/>
        <w:t xml:space="preserve">Remember to vardel ("varname") at the end of a session if you don't want it to appear when you next start </w:t>
      </w:r>
      <w:r>
        <w:rPr>
          <w:b/>
          <w:bCs/>
        </w:rPr>
        <w:t>gsh</w:t>
      </w:r>
      <w:r>
        <w:rPr/>
        <w:t>.</w:t>
      </w:r>
    </w:p>
    <w:p>
      <w:pPr>
        <w:pStyle w:val="Heading5"/>
        <w:numPr>
          <w:ilvl w:val="4"/>
          <w:numId w:val="2"/>
        </w:numPr>
        <w:spacing w:lineRule="auto" w:line="276"/>
        <w:rPr/>
      </w:pPr>
      <w:bookmarkStart w:id="38" w:name="__RefHeading___Toc39_820234672"/>
      <w:bookmarkEnd w:id="38"/>
      <w:r>
        <w:rPr/>
        <w:t xml:space="preserve">$VarName = &lt;value&gt; </w:t>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rPr>
        <w:t>Global Variables Definition, value may be any type, and is set dynamically upon assignment.</w:t>
      </w:r>
    </w:p>
    <w:p>
      <w:pPr>
        <w:pStyle w:val="Heading5"/>
        <w:numPr>
          <w:ilvl w:val="4"/>
          <w:numId w:val="2"/>
        </w:numPr>
        <w:spacing w:lineRule="auto" w:line="276"/>
        <w:rPr/>
      </w:pPr>
      <w:bookmarkStart w:id="39" w:name="__RefHeading___Toc105_222107296"/>
      <w:bookmarkEnd w:id="39"/>
      <w:r>
        <w:rPr/>
        <w:t>$0 to $n</w:t>
        <w:tab/>
        <w:t>gsh command line parameter</w:t>
      </w:r>
    </w:p>
    <w:p>
      <w:pPr>
        <w:pStyle w:val="Normal"/>
        <w:spacing w:lineRule="auto" w:line="276"/>
        <w:ind w:start="840" w:end="0" w:hanging="0"/>
        <w:rPr/>
      </w:pPr>
      <w:r>
        <w:rPr/>
        <w:t xml:space="preserve">Parameters passed on the command line of a </w:t>
      </w:r>
      <w:r>
        <w:rPr>
          <w:b/>
          <w:bCs/>
        </w:rPr>
        <w:t>gsh</w:t>
      </w:r>
      <w:r>
        <w:rPr/>
        <w:t xml:space="preserve"> script.</w:t>
      </w:r>
    </w:p>
    <w:p>
      <w:pPr>
        <w:pStyle w:val="Heading5"/>
        <w:numPr>
          <w:ilvl w:val="4"/>
          <w:numId w:val="2"/>
        </w:numPr>
        <w:spacing w:lineRule="auto" w:line="276"/>
        <w:rPr/>
      </w:pPr>
      <w:bookmarkStart w:id="40" w:name="__RefHeading___Toc107_222107296"/>
      <w:bookmarkEnd w:id="40"/>
      <w:r>
        <w:rPr/>
        <w:t>$#</w:t>
        <w:tab/>
        <w:tab/>
        <w:tab/>
        <w:t>gsh command line parameter count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This is the number of parameters passed to a script, including the script name.</w:t>
      </w:r>
    </w:p>
    <w:p>
      <w:pPr>
        <w:pStyle w:val="Heading5"/>
        <w:numPr>
          <w:ilvl w:val="4"/>
          <w:numId w:val="2"/>
        </w:numPr>
        <w:spacing w:lineRule="auto" w:line="276"/>
        <w:rPr/>
      </w:pPr>
      <w:bookmarkStart w:id="41" w:name="__RefHeading___Toc41_820234672"/>
      <w:bookmarkEnd w:id="41"/>
      <w:r>
        <w:rPr/>
        <w:t xml:space="preserve">$result </w:t>
      </w:r>
    </w:p>
    <w:p>
      <w:pPr>
        <w:pStyle w:val="Normal"/>
        <w:spacing w:lineRule="auto" w:line="276"/>
        <w:ind w:start="840" w:end="0" w:hanging="0"/>
        <w:rPr/>
      </w:pPr>
      <w:r>
        <w:rPr/>
        <w:t>This reserved variable will have the returned value after each builtin function is called.</w:t>
      </w:r>
    </w:p>
    <w:p>
      <w:pPr>
        <w:pStyle w:val="Normal"/>
        <w:spacing w:lineRule="auto" w:line="276"/>
        <w:ind w:start="840" w:end="0" w:hanging="0"/>
        <w:rPr/>
      </w:pPr>
      <w:r>
        <w:rPr/>
        <w:t>This may be used by your functions to return values.</w:t>
      </w:r>
    </w:p>
    <w:p>
      <w:pPr>
        <w:pStyle w:val="Normal"/>
        <w:spacing w:lineRule="auto" w:line="276"/>
        <w:ind w:start="840" w:end="0" w:hanging="0"/>
        <w:rPr/>
      </w:pPr>
      <w:r>
        <w:rPr/>
        <w:t>Note, you must VarDel "$result" if you change the type away from string type.</w:t>
      </w:r>
    </w:p>
    <w:p>
      <w:pPr>
        <w:pStyle w:val="Heading5"/>
        <w:numPr>
          <w:ilvl w:val="4"/>
          <w:numId w:val="2"/>
        </w:numPr>
        <w:spacing w:lineRule="auto" w:line="276"/>
        <w:rPr/>
      </w:pPr>
      <w:bookmarkStart w:id="42" w:name="__RefHeading___Toc43_820234672"/>
      <w:bookmarkEnd w:id="42"/>
      <w:r>
        <w:rPr/>
        <w:t>$trace       Use the traceon or traceoff command to set this</w:t>
      </w:r>
    </w:p>
    <w:p>
      <w:pPr>
        <w:pStyle w:val="Normal"/>
        <w:spacing w:lineRule="auto" w:line="276"/>
        <w:ind w:start="840" w:end="0" w:hanging="0"/>
        <w:rPr/>
      </w:pPr>
      <w:r>
        <w:rPr/>
        <w:t>Turn on or off shell script tracing. Writes line to stderr as they are executed.</w:t>
      </w:r>
    </w:p>
    <w:p>
      <w:pPr>
        <w:pStyle w:val="Normal"/>
        <w:spacing w:lineRule="auto" w:line="276"/>
        <w:ind w:start="840" w:end="0" w:hanging="0"/>
        <w:rPr/>
      </w:pPr>
      <w:r>
        <w:rPr/>
        <w:t>This is global and will affect system wide scripts, on the fly.</w:t>
      </w:r>
    </w:p>
    <w:p>
      <w:pPr>
        <w:pStyle w:val="Normal"/>
        <w:spacing w:lineRule="auto" w:line="276"/>
        <w:ind w:start="840" w:end="0" w:hanging="0"/>
        <w:rPr/>
      </w:pPr>
      <w:r>
        <w:rPr/>
        <w:t>$trace = true ' turns on tracing.</w:t>
      </w:r>
    </w:p>
    <w:p>
      <w:pPr>
        <w:pStyle w:val="Normal"/>
        <w:spacing w:lineRule="auto" w:line="276"/>
        <w:ind w:start="840" w:end="0" w:hanging="0"/>
        <w:rPr/>
      </w:pPr>
      <w:r>
        <w:rPr/>
        <w:t>$trace = false ' turn off tracing. This is the default.</w:t>
      </w:r>
    </w:p>
    <w:p>
      <w:pPr>
        <w:pStyle w:val="Heading5"/>
        <w:numPr>
          <w:ilvl w:val="4"/>
          <w:numId w:val="2"/>
        </w:numPr>
        <w:spacing w:lineRule="auto" w:line="276"/>
        <w:rPr/>
      </w:pPr>
      <w:bookmarkStart w:id="43" w:name="__RefHeading___Toc45_820234672"/>
      <w:bookmarkEnd w:id="43"/>
      <w:r>
        <w:rPr/>
        <w:t xml:space="preserve">$prompt </w:t>
      </w:r>
    </w:p>
    <w:p>
      <w:pPr>
        <w:pStyle w:val="Normal"/>
        <w:spacing w:lineRule="auto" w:line="276"/>
        <w:ind w:start="840" w:end="0" w:hanging="0"/>
        <w:rPr/>
      </w:pPr>
      <w:r>
        <w:rPr/>
        <w:t>The prompt, it is displays as 'print eval($prompt);;' so can be edited with any valid eval statement</w:t>
      </w:r>
      <w:r>
        <w:rPr>
          <w:rFonts w:eastAsia="Liberation Serif;Times New Roman" w:cs="Liberation Serif;Times New Roman"/>
        </w:rPr>
        <w:t xml:space="preserve"> </w:t>
      </w:r>
      <w:r>
        <w:rPr/>
        <w:t xml:space="preserve">to change the prompt just 'edit $prompt'. The change is apparent when the editor closes. </w:t>
      </w:r>
    </w:p>
    <w:p>
      <w:pPr>
        <w:pStyle w:val="Normal"/>
        <w:spacing w:lineRule="auto" w:line="276"/>
        <w:ind w:start="840" w:end="0" w:hanging="0"/>
        <w:rPr/>
      </w:pPr>
      <w:r>
        <w:rPr/>
        <w:t>Be warned if the expression fails the prompt will be reset to the default.</w:t>
      </w:r>
    </w:p>
    <w:p>
      <w:pPr>
        <w:pStyle w:val="Normal"/>
        <w:spacing w:lineRule="auto" w:line="276"/>
        <w:ind w:start="840" w:end="0" w:hanging="0"/>
        <w:rPr/>
      </w:pPr>
      <w:r>
        <w:rPr/>
        <w:t xml:space="preserve">The default prompt is - </w:t>
      </w:r>
    </w:p>
    <w:p>
      <w:pPr>
        <w:pStyle w:val="Normal"/>
        <w:spacing w:lineRule="auto" w:line="276"/>
        <w:ind w:start="840" w:end="0" w:hanging="0"/>
        <w:rPr>
          <w:sz w:val="20"/>
          <w:szCs w:val="20"/>
        </w:rPr>
      </w:pPr>
      <w:r>
        <w:rPr>
          <w:sz w:val="20"/>
          <w:szCs w:val="20"/>
        </w:rPr>
        <w:t>"\x1b[31m"&amp;user.name&amp;"@"&amp;system.host&amp;":\x1b[32m]"&amp;env["PWD"]&amp;"$\x1b[0m]"&amp;gsh.blockindent</w:t>
      </w:r>
    </w:p>
    <w:p>
      <w:pPr>
        <w:pStyle w:val="Heading5"/>
        <w:widowControl/>
        <w:numPr>
          <w:ilvl w:val="4"/>
          <w:numId w:val="2"/>
        </w:numPr>
        <w:suppressAutoHyphens w:val="true"/>
        <w:bidi w:val="0"/>
        <w:spacing w:lineRule="auto" w:line="276"/>
        <w:ind w:start="809" w:end="0" w:hanging="809"/>
        <w:rPr/>
      </w:pPr>
      <w:bookmarkStart w:id="44" w:name="__RefHeading___Toc47_820234672"/>
      <w:bookmarkEnd w:id="44"/>
      <w:r>
        <w:rPr/>
        <w:t xml:space="preserve">$editor </w:t>
      </w:r>
    </w:p>
    <w:p>
      <w:pPr>
        <w:pStyle w:val="Normal"/>
        <w:widowControl/>
        <w:suppressAutoHyphens w:val="true"/>
        <w:bidi w:val="0"/>
        <w:spacing w:lineRule="auto" w:line="276"/>
        <w:ind w:start="809" w:end="0" w:hanging="0"/>
        <w:rPr/>
      </w:pPr>
      <w:r>
        <w:rPr/>
        <w:t>This variable contains the name of the default text editor. (nano)</w:t>
      </w:r>
    </w:p>
    <w:p>
      <w:pPr>
        <w:pStyle w:val="Heading5"/>
        <w:widowControl/>
        <w:numPr>
          <w:ilvl w:val="4"/>
          <w:numId w:val="2"/>
        </w:numPr>
        <w:suppressAutoHyphens w:val="true"/>
        <w:bidi w:val="0"/>
        <w:spacing w:lineRule="auto" w:line="276"/>
        <w:ind w:start="809" w:end="0" w:hanging="809"/>
        <w:rPr/>
      </w:pPr>
      <w:bookmarkStart w:id="45" w:name="__RefHeading___Toc49_820234672"/>
      <w:bookmarkEnd w:id="45"/>
      <w:r>
        <w:rPr/>
        <w:t>$hexeditor</w:t>
      </w:r>
    </w:p>
    <w:p>
      <w:pPr>
        <w:pStyle w:val="Normal"/>
        <w:ind w:start="840" w:end="0" w:hanging="0"/>
        <w:rPr/>
      </w:pPr>
      <w:r>
        <w:rPr>
          <w:rFonts w:cs="Liberation Sans;Arial" w:ascii="Liberation Sans;Arial" w:hAnsi="Liberation Sans;Arial"/>
        </w:rPr>
        <w:t>This variable contains the default binary editor for binary information.</w:t>
      </w:r>
      <w:r>
        <w:rPr>
          <w:rFonts w:cs="Liberation Sans;Arial" w:ascii="Liberation Sans;Arial" w:hAnsi="Liberation Sans;Arial"/>
          <w:sz w:val="24"/>
          <w:szCs w:val="24"/>
        </w:rPr>
        <w:t>(</w:t>
      </w:r>
      <w:r>
        <w:rPr>
          <w:rFonts w:cs="Liberation Sans;Arial" w:ascii="Liberation Sans;Arial" w:hAnsi="Liberation Sans;Arial"/>
          <w:color w:val="000000"/>
          <w:sz w:val="24"/>
          <w:szCs w:val="24"/>
          <w:highlight w:val="white"/>
        </w:rPr>
        <w:t>hexedit)</w:t>
      </w:r>
    </w:p>
    <w:p>
      <w:pPr>
        <w:pStyle w:val="Heading5"/>
        <w:widowControl/>
        <w:numPr>
          <w:ilvl w:val="4"/>
          <w:numId w:val="2"/>
        </w:numPr>
        <w:suppressAutoHyphens w:val="true"/>
        <w:bidi w:val="0"/>
        <w:spacing w:lineRule="auto" w:line="276"/>
        <w:ind w:start="809" w:end="0" w:hanging="809"/>
        <w:rPr/>
      </w:pPr>
      <w:bookmarkStart w:id="46" w:name="__RefHeading___Toc51_820234672"/>
      <w:bookmarkEnd w:id="46"/>
      <w:r>
        <w:rPr/>
        <w:t>$alias</w:t>
      </w:r>
    </w:p>
    <w:p>
      <w:pPr>
        <w:pStyle w:val="Normal"/>
        <w:widowControl/>
        <w:suppressAutoHyphens w:val="true"/>
        <w:bidi w:val="0"/>
        <w:spacing w:lineRule="auto" w:line="276"/>
        <w:ind w:start="809" w:end="0" w:hanging="0"/>
        <w:rPr/>
      </w:pPr>
      <w:r>
        <w:rPr/>
        <w:t>The collection of aliases.</w:t>
      </w:r>
    </w:p>
    <w:p>
      <w:pPr>
        <w:pStyle w:val="Heading5"/>
        <w:widowControl/>
        <w:numPr>
          <w:ilvl w:val="4"/>
          <w:numId w:val="2"/>
        </w:numPr>
        <w:suppressAutoHyphens w:val="true"/>
        <w:bidi w:val="0"/>
        <w:spacing w:lineRule="auto" w:line="276"/>
        <w:ind w:start="809" w:end="0" w:hanging="809"/>
        <w:rPr/>
      </w:pPr>
      <w:bookmarkStart w:id="47" w:name="__RefHeading___Toc190_3705831925"/>
      <w:bookmarkEnd w:id="47"/>
      <w:r>
        <w:rPr/>
        <w:t>$profile</w:t>
      </w:r>
    </w:p>
    <w:p>
      <w:pPr>
        <w:pStyle w:val="Heading10"/>
        <w:keepNext w:val="true"/>
        <w:widowControl/>
        <w:numPr>
          <w:ilvl w:val="8"/>
          <w:numId w:val="3"/>
        </w:numPr>
        <w:suppressAutoHyphens w:val="true"/>
        <w:bidi w:val="0"/>
        <w:spacing w:lineRule="auto" w:line="276" w:before="60" w:after="60"/>
        <w:ind w:start="809" w:end="0" w:hanging="0"/>
        <w:rPr>
          <w:rFonts w:ascii="Liberation Serif;Times New Roman" w:hAnsi="Liberation Serif;Times New Roman" w:eastAsia="Noto Sans CJK SC" w:cs="Liberation Serif;Times New Roman"/>
          <w:b w:val="false"/>
          <w:b w:val="false"/>
          <w:bCs w:val="false"/>
          <w:color w:val="auto"/>
          <w:kern w:val="2"/>
          <w:sz w:val="24"/>
          <w:szCs w:val="24"/>
          <w:lang w:val="en-US" w:eastAsia="zh-CN" w:bidi="hi-IN"/>
        </w:rPr>
      </w:pPr>
      <w:r>
        <w:rPr>
          <w:rFonts w:eastAsia="Noto Sans CJK SC" w:cs="Liberation Serif;Times New Roman" w:ascii="Liberation Serif;Times New Roman" w:hAnsi="Liberation Serif;Times New Roman"/>
          <w:b w:val="false"/>
          <w:bCs w:val="false"/>
          <w:color w:val="auto"/>
          <w:kern w:val="2"/>
          <w:sz w:val="24"/>
          <w:szCs w:val="24"/>
          <w:lang w:val="en-US" w:eastAsia="zh-CN" w:bidi="hi-IN"/>
        </w:rPr>
        <w:t>Set to true or false . Indicates if profile should be reloaded on next start.</w:t>
      </w:r>
    </w:p>
    <w:p>
      <w:pPr>
        <w:pStyle w:val="Normal"/>
        <w:widowControl/>
        <w:suppressAutoHyphens w:val="true"/>
        <w:bidi w:val="0"/>
        <w:spacing w:lineRule="auto" w:line="276"/>
        <w:ind w:start="809" w:end="0" w:hanging="0"/>
        <w:rPr/>
      </w:pPr>
      <w:r>
        <w:rPr>
          <w:rFonts w:eastAsia="Liberation Serif;Times New Roman" w:cs="Liberation Serif;Times New Roman"/>
        </w:rPr>
        <w:t>“</w:t>
      </w:r>
      <w:r>
        <w:rPr>
          <w:rFonts w:eastAsia="Liberation Serif;Times New Roman" w:cs="Liberation Serif;Times New Roman"/>
        </w:rPr>
        <w:t>True”</w:t>
      </w:r>
      <w:r>
        <w:rPr/>
        <w:t xml:space="preserve"> means is loaded. “False” means to load/reload profile.gsh.</w:t>
      </w:r>
    </w:p>
    <w:p>
      <w:pPr>
        <w:pStyle w:val="Heading5"/>
        <w:widowControl/>
        <w:numPr>
          <w:ilvl w:val="4"/>
          <w:numId w:val="2"/>
        </w:numPr>
        <w:suppressAutoHyphens w:val="true"/>
        <w:bidi w:val="0"/>
        <w:spacing w:lineRule="auto" w:line="276"/>
        <w:ind w:start="809" w:end="0" w:hanging="809"/>
        <w:rPr/>
      </w:pPr>
      <w:bookmarkStart w:id="48" w:name="__RefHeading___Toc55_820234672"/>
      <w:bookmarkEnd w:id="48"/>
      <w:r>
        <w:rPr/>
        <w:t>$blockindent</w:t>
      </w:r>
    </w:p>
    <w:p>
      <w:pPr>
        <w:pStyle w:val="Normal"/>
        <w:widowControl/>
        <w:suppressAutoHyphens w:val="true"/>
        <w:bidi w:val="0"/>
        <w:spacing w:lineRule="auto" w:line="276"/>
        <w:ind w:start="809" w:end="0" w:hanging="809"/>
        <w:rPr/>
      </w:pPr>
      <w:r>
        <w:rPr>
          <w:rFonts w:eastAsia="Liberation Serif;Times New Roman" w:cs="Liberation Serif;Times New Roman"/>
        </w:rPr>
        <w:tab/>
        <w:tab/>
      </w:r>
      <w:r>
        <w:rPr/>
        <w:t>This is the characters used when indenting block levels during interactive sessions.</w:t>
      </w:r>
    </w:p>
    <w:p>
      <w:pPr>
        <w:pStyle w:val="Normal"/>
        <w:widowControl/>
        <w:suppressAutoHyphens w:val="true"/>
        <w:bidi w:val="0"/>
        <w:spacing w:lineRule="auto" w:line="276"/>
        <w:ind w:start="809" w:end="0" w:hanging="809"/>
        <w:rPr/>
      </w:pPr>
      <w:r>
        <w:rPr>
          <w:rFonts w:eastAsia="Liberation Serif;Times New Roman" w:cs="Liberation Serif;Times New Roman"/>
        </w:rPr>
        <w:tab/>
        <w:tab/>
        <w:t>S</w:t>
      </w:r>
      <w:r>
        <w:rPr/>
        <w:t>et to “  “ 2 spaces by default</w:t>
      </w:r>
    </w:p>
    <w:p>
      <w:pPr>
        <w:pStyle w:val="Heading5"/>
        <w:widowControl/>
        <w:numPr>
          <w:ilvl w:val="4"/>
          <w:numId w:val="2"/>
        </w:numPr>
        <w:suppressAutoHyphens w:val="true"/>
        <w:bidi w:val="0"/>
        <w:spacing w:lineRule="auto" w:line="276"/>
        <w:ind w:start="809" w:end="0" w:hanging="809"/>
        <w:rPr/>
      </w:pPr>
      <w:bookmarkStart w:id="49" w:name="__RefHeading___Toc57_820234672"/>
      <w:bookmarkEnd w:id="49"/>
      <w:r>
        <w:rPr/>
        <w:t>$maxhistory</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Maximum line entries to be kept as history</w:t>
      </w:r>
    </w:p>
    <w:p>
      <w:pPr>
        <w:pStyle w:val="Heading5"/>
        <w:widowControl/>
        <w:numPr>
          <w:ilvl w:val="4"/>
          <w:numId w:val="2"/>
        </w:numPr>
        <w:suppressAutoHyphens w:val="true"/>
        <w:bidi w:val="0"/>
        <w:spacing w:lineRule="auto" w:line="276"/>
        <w:ind w:start="809" w:end="0" w:hanging="809"/>
        <w:rPr/>
      </w:pPr>
      <w:bookmarkStart w:id="50" w:name="__RefHeading___Toc59_820234672"/>
      <w:bookmarkEnd w:id="50"/>
      <w:r>
        <w:rPr/>
        <w:t xml:space="preserve">$historycurrent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current history entry, never roles over. Use clearhist to reset history</w:t>
      </w:r>
    </w:p>
    <w:p>
      <w:pPr>
        <w:pStyle w:val="Heading5"/>
        <w:widowControl/>
        <w:numPr>
          <w:ilvl w:val="4"/>
          <w:numId w:val="2"/>
        </w:numPr>
        <w:suppressAutoHyphens w:val="true"/>
        <w:bidi w:val="0"/>
        <w:spacing w:lineRule="auto" w:line="276"/>
        <w:ind w:start="809" w:end="0" w:hanging="809"/>
        <w:rPr/>
      </w:pPr>
      <w:bookmarkStart w:id="51" w:name="__RefHeading___Toc61_820234672"/>
      <w:bookmarkEnd w:id="51"/>
      <w:r>
        <w:rPr/>
        <w:t xml:space="preserve">$history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collection of lines entered.</w:t>
      </w:r>
    </w:p>
    <w:p>
      <w:pPr>
        <w:pStyle w:val="Heading5"/>
        <w:widowControl/>
        <w:numPr>
          <w:ilvl w:val="4"/>
          <w:numId w:val="2"/>
        </w:numPr>
        <w:suppressAutoHyphens w:val="true"/>
        <w:bidi w:val="0"/>
        <w:spacing w:lineRule="auto" w:line="276"/>
        <w:ind w:start="809" w:end="0" w:hanging="809"/>
        <w:rPr/>
      </w:pPr>
      <w:bookmarkStart w:id="52" w:name="__RefHeading___Toc63_820234672"/>
      <w:bookmarkEnd w:id="52"/>
      <w:r>
        <w:rPr/>
        <w:t xml:space="preserve">$pwd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Current working directory.</w:t>
      </w:r>
    </w:p>
    <w:p>
      <w:pPr>
        <w:pStyle w:val="Heading5"/>
        <w:widowControl/>
        <w:numPr>
          <w:ilvl w:val="4"/>
          <w:numId w:val="2"/>
        </w:numPr>
        <w:suppressAutoHyphens w:val="true"/>
        <w:bidi w:val="0"/>
        <w:spacing w:lineRule="auto" w:line="276"/>
        <w:ind w:start="809" w:end="0" w:hanging="809"/>
        <w:rPr/>
      </w:pPr>
      <w:bookmarkStart w:id="53" w:name="__RefHeading___Toc65_820234672"/>
      <w:bookmarkEnd w:id="53"/>
      <w:r>
        <w:rPr/>
        <w:t>$env</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environment that is passed to the Tasks and processes</w:t>
      </w:r>
    </w:p>
    <w:p>
      <w:pPr>
        <w:pStyle w:val="Heading5"/>
        <w:widowControl/>
        <w:numPr>
          <w:ilvl w:val="4"/>
          <w:numId w:val="2"/>
        </w:numPr>
        <w:suppressAutoHyphens w:val="true"/>
        <w:bidi w:val="0"/>
        <w:spacing w:lineRule="auto" w:line="276"/>
        <w:ind w:start="809" w:end="0" w:hanging="809"/>
        <w:rPr/>
      </w:pPr>
      <w:bookmarkStart w:id="54" w:name="__RefHeading___Toc67_820234672"/>
      <w:bookmarkEnd w:id="54"/>
      <w:r>
        <w:rPr/>
        <w:t xml:space="preserve">$helpdisplay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command used to display the help text information(less -c)</w:t>
      </w:r>
    </w:p>
    <w:p>
      <w:pPr>
        <w:pStyle w:val="Heading5"/>
        <w:widowControl/>
        <w:numPr>
          <w:ilvl w:val="4"/>
          <w:numId w:val="2"/>
        </w:numPr>
        <w:suppressAutoHyphens w:val="true"/>
        <w:bidi w:val="0"/>
        <w:spacing w:lineRule="auto" w:line="276"/>
        <w:ind w:start="809" w:end="0" w:hanging="809"/>
        <w:rPr/>
      </w:pPr>
      <w:bookmarkStart w:id="55" w:name="__RefHeading___Toc608_1004977946"/>
      <w:bookmarkEnd w:id="55"/>
      <w:r>
        <w:rPr/>
        <w:t>$$</w:t>
      </w:r>
    </w:p>
    <w:p>
      <w:pPr>
        <w:pStyle w:val="Normal"/>
        <w:widowControl/>
        <w:suppressAutoHyphens w:val="true"/>
        <w:bidi w:val="0"/>
        <w:spacing w:lineRule="auto" w:line="276"/>
        <w:ind w:start="809" w:end="0" w:hanging="809"/>
        <w:rPr/>
      </w:pPr>
      <w:r>
        <w:rPr/>
        <w:tab/>
        <w:t>This will substitute the current pid onto a command line</w:t>
      </w:r>
    </w:p>
    <w:p>
      <w:pPr>
        <w:pStyle w:val="Heading5"/>
        <w:widowControl/>
        <w:numPr>
          <w:ilvl w:val="4"/>
          <w:numId w:val="2"/>
        </w:numPr>
        <w:suppressAutoHyphens w:val="true"/>
        <w:bidi w:val="0"/>
        <w:spacing w:lineRule="auto" w:line="276"/>
        <w:ind w:start="809" w:end="0" w:hanging="809"/>
        <w:rPr/>
      </w:pPr>
      <w:bookmarkStart w:id="56" w:name="__RefHeading___Toc610_1004977946"/>
      <w:bookmarkEnd w:id="56"/>
      <w:r>
        <w:rPr/>
        <w:t>$UID</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ab/>
        <w:t>This will substitute the user id onto the command line</w:t>
      </w:r>
    </w:p>
    <w:p>
      <w:pPr>
        <w:pStyle w:val="Heading5"/>
        <w:widowControl/>
        <w:numPr>
          <w:ilvl w:val="4"/>
          <w:numId w:val="2"/>
        </w:numPr>
        <w:suppressAutoHyphens w:val="true"/>
        <w:bidi w:val="0"/>
        <w:spacing w:lineRule="auto" w:line="276"/>
        <w:ind w:start="809" w:end="0" w:hanging="809"/>
        <w:rPr/>
      </w:pPr>
      <w:bookmarkStart w:id="57" w:name="__RefHeading___Toc612_1004977946"/>
      <w:bookmarkEnd w:id="57"/>
      <w:r>
        <w:rPr/>
        <w:t>$GID</w:t>
      </w:r>
    </w:p>
    <w:p>
      <w:pPr>
        <w:pStyle w:val="Normal"/>
        <w:widowControl/>
        <w:suppressAutoHyphens w:val="true"/>
        <w:bidi w:val="0"/>
        <w:spacing w:lineRule="auto" w:line="276"/>
        <w:ind w:start="809" w:end="0" w:hanging="809"/>
        <w:rPr/>
      </w:pPr>
      <w:r>
        <w:rPr/>
        <w:tab/>
        <w:t>This will substitute the Group id onto the command line</w:t>
      </w:r>
    </w:p>
    <w:p>
      <w:pPr>
        <w:pStyle w:val="Normal"/>
        <w:widowControl/>
        <w:suppressAutoHyphens w:val="true"/>
        <w:bidi w:val="0"/>
        <w:spacing w:lineRule="auto" w:line="276"/>
        <w:ind w:start="809" w:end="0" w:hanging="809"/>
        <w:rPr/>
      </w:pPr>
      <w:r>
        <w:rPr/>
      </w:r>
      <w:r>
        <w:br w:type="page"/>
      </w:r>
    </w:p>
    <w:p>
      <w:pPr>
        <w:pStyle w:val="Normal"/>
        <w:spacing w:lineRule="auto" w:line="276"/>
        <w:rPr/>
      </w:pPr>
      <w:r>
        <w:rPr/>
      </w:r>
    </w:p>
    <w:p>
      <w:pPr>
        <w:pStyle w:val="Heading2"/>
        <w:numPr>
          <w:ilvl w:val="1"/>
          <w:numId w:val="2"/>
        </w:numPr>
        <w:spacing w:lineRule="auto" w:line="276"/>
        <w:rPr/>
      </w:pPr>
      <w:r>
        <w:rPr/>
        <w:t>Shell Compiler Directives</w:t>
      </w:r>
    </w:p>
    <w:p>
      <w:pPr>
        <w:pStyle w:val="TextBody"/>
        <w:spacing w:lineRule="auto" w:line="276"/>
        <w:ind w:start="420" w:hanging="0"/>
        <w:rPr/>
      </w:pPr>
      <w:r>
        <w:rPr/>
        <w:t>Sometime</w:t>
      </w:r>
      <w:r>
        <w:rPr/>
        <w:t>s</w:t>
      </w:r>
      <w:r>
        <w:rPr/>
        <w:t xml:space="preserve"> when porting a script o</w:t>
      </w:r>
      <w:r>
        <w:rPr/>
        <w:t>r</w:t>
      </w:r>
      <w:r>
        <w:rPr/>
        <w:t xml:space="preserve"> program into the gsh plugin environment alias replacement and preprocessing is not required. The following directive may be added to your script to prevent these</w:t>
      </w:r>
    </w:p>
    <w:p>
      <w:pPr>
        <w:pStyle w:val="TextBody"/>
        <w:spacing w:lineRule="auto" w:line="276"/>
        <w:ind w:start="420" w:hanging="0"/>
        <w:rPr/>
      </w:pPr>
      <w:r>
        <w:rPr/>
        <w:t>from happening. The quote ma</w:t>
      </w:r>
      <w:r>
        <w:rPr/>
        <w:t>r</w:t>
      </w:r>
      <w:r>
        <w:rPr/>
        <w:t>k is included in the directive.</w:t>
      </w:r>
    </w:p>
    <w:p>
      <w:pPr>
        <w:pStyle w:val="Heading5"/>
        <w:numPr>
          <w:ilvl w:val="2"/>
          <w:numId w:val="1"/>
        </w:numPr>
        <w:spacing w:before="120" w:after="60"/>
        <w:rPr/>
      </w:pPr>
      <w:r>
        <w:rPr/>
        <w:t xml:space="preserve">'noAlias </w:t>
        <w:tab/>
        <w:tab/>
        <w:tab/>
        <w:t>Turn off alias preprocessing</w:t>
      </w:r>
    </w:p>
    <w:p>
      <w:pPr>
        <w:pStyle w:val="TextBody"/>
        <w:spacing w:lineRule="auto" w:line="276"/>
        <w:ind w:start="420" w:hanging="0"/>
        <w:rPr/>
      </w:pPr>
      <w:r>
        <w:rPr/>
        <w:t xml:space="preserve">Turns off the alias replacement. </w:t>
      </w:r>
      <w:r>
        <w:rPr/>
        <w:t xml:space="preserve">Alias's are define using the </w:t>
      </w:r>
      <w:r>
        <w:rPr>
          <w:b/>
          <w:bCs/>
          <w:i/>
          <w:iCs/>
        </w:rPr>
        <w:t>alias</w:t>
      </w:r>
      <w:r>
        <w:rPr/>
        <w:t xml:space="preserve"> </w:t>
      </w:r>
      <w:r>
        <w:rPr/>
        <w:t xml:space="preserve"> </w:t>
      </w:r>
      <w:r>
        <w:rPr/>
        <w:t xml:space="preserve">command </w:t>
      </w:r>
    </w:p>
    <w:p>
      <w:pPr>
        <w:pStyle w:val="TextBody"/>
        <w:spacing w:lineRule="auto" w:line="276"/>
        <w:ind w:start="420" w:hanging="0"/>
        <w:rPr/>
      </w:pPr>
      <w:r>
        <w:rPr/>
        <w:t xml:space="preserve"> </w:t>
      </w:r>
      <w:r>
        <w:rPr/>
        <w:t>from the command line or in a profile script</w:t>
      </w:r>
      <w:r>
        <w:rPr/>
        <w:t xml:space="preserve">. </w:t>
      </w:r>
      <w:r>
        <w:rPr/>
        <w:t>These may be displayed using the command with no parameters</w:t>
      </w:r>
    </w:p>
    <w:p>
      <w:pPr>
        <w:pStyle w:val="TextBody"/>
        <w:spacing w:lineRule="auto" w:line="276"/>
        <w:rPr/>
      </w:pPr>
      <w:r>
        <w:rPr/>
      </w:r>
    </w:p>
    <w:p>
      <w:pPr>
        <w:pStyle w:val="Heading5"/>
        <w:numPr>
          <w:ilvl w:val="4"/>
          <w:numId w:val="1"/>
        </w:numPr>
        <w:spacing w:before="120" w:after="60"/>
        <w:rPr/>
      </w:pPr>
      <w:r>
        <w:rPr/>
        <w:t>'n</w:t>
      </w:r>
      <w:r>
        <w:rPr/>
        <w:t>o</w:t>
      </w:r>
      <w:r>
        <w:rPr/>
        <w:t>PreProcessing</w:t>
        <w:tab/>
        <w:tab/>
        <w:t>Turn off preprocessing</w:t>
      </w:r>
    </w:p>
    <w:p>
      <w:pPr>
        <w:pStyle w:val="TextBody"/>
        <w:ind w:start="420" w:hanging="0"/>
        <w:rPr/>
      </w:pPr>
      <w:r>
        <w:rPr/>
        <w:t>This will stop all preprocessing functions., Will not recognize $GlobalVariables, Will not auto link other subroutines and functions to your script. Will not Link other classes automatically to your script.</w:t>
      </w:r>
    </w:p>
    <w:p>
      <w:pPr>
        <w:pStyle w:val="TextBody"/>
        <w:rPr/>
      </w:pPr>
      <w:r>
        <w:rPr/>
      </w:r>
    </w:p>
    <w:p>
      <w:pPr>
        <w:pStyle w:val="Heading5"/>
        <w:numPr>
          <w:ilvl w:val="4"/>
          <w:numId w:val="1"/>
        </w:numPr>
        <w:spacing w:before="120" w:after="60"/>
        <w:rPr/>
      </w:pPr>
      <w:r>
        <w:rPr/>
        <w:t>'doAlias</w:t>
        <w:tab/>
        <w:tab/>
        <w:tab/>
        <w:tab/>
        <w:tab/>
        <w:t>Turn alias processing back on</w:t>
      </w:r>
    </w:p>
    <w:p>
      <w:pPr>
        <w:pStyle w:val="TextBody"/>
        <w:rPr/>
      </w:pPr>
      <w:r>
        <w:rPr/>
      </w:r>
    </w:p>
    <w:p>
      <w:pPr>
        <w:pStyle w:val="Heading5"/>
        <w:numPr>
          <w:ilvl w:val="4"/>
          <w:numId w:val="1"/>
        </w:numPr>
        <w:spacing w:before="120" w:after="60"/>
        <w:rPr/>
      </w:pPr>
      <w:r>
        <w:rPr/>
        <w:t>'doPreProccessing</w:t>
        <w:tab/>
        <w:tab/>
        <w:t>Turn PreProcessing Back on</w:t>
      </w:r>
    </w:p>
    <w:p>
      <w:pPr>
        <w:pStyle w:val="TextBody"/>
        <w:rPr/>
      </w:pPr>
      <w:r>
        <w:rPr/>
      </w:r>
    </w:p>
    <w:p>
      <w:pPr>
        <w:pStyle w:val="Heading5"/>
        <w:numPr>
          <w:ilvl w:val="4"/>
          <w:numId w:val="1"/>
        </w:numPr>
        <w:spacing w:before="120" w:after="60"/>
        <w:rPr/>
      </w:pPr>
      <w:r>
        <w:rPr/>
        <w:t>Directive examples :</w:t>
      </w:r>
    </w:p>
    <w:p>
      <w:pPr>
        <w:pStyle w:val="TextBody"/>
        <w:ind w:start="1260" w:hanging="0"/>
        <w:rPr/>
      </w:pPr>
      <w:r>
        <w:rPr/>
        <w:t>'</w:t>
      </w:r>
      <w:r>
        <w:rPr>
          <w:sz w:val="18"/>
          <w:szCs w:val="18"/>
        </w:rPr>
        <w:t>Gambas Shell Script</w:t>
      </w:r>
    </w:p>
    <w:p>
      <w:pPr>
        <w:pStyle w:val="TextBody"/>
        <w:ind w:start="1260" w:hanging="0"/>
        <w:rPr>
          <w:sz w:val="18"/>
          <w:szCs w:val="18"/>
        </w:rPr>
      </w:pPr>
      <w:r>
        <w:rPr>
          <w:sz w:val="18"/>
          <w:szCs w:val="18"/>
        </w:rPr>
        <w:t>'noAlias</w:t>
      </w:r>
    </w:p>
    <w:p>
      <w:pPr>
        <w:pStyle w:val="TextBody"/>
        <w:ind w:start="1260" w:hanging="0"/>
        <w:rPr>
          <w:sz w:val="18"/>
          <w:szCs w:val="18"/>
        </w:rPr>
      </w:pPr>
      <w:r>
        <w:rPr>
          <w:sz w:val="18"/>
          <w:szCs w:val="18"/>
        </w:rPr>
        <w:t>'NoPreprocessing</w:t>
      </w:r>
    </w:p>
    <w:p>
      <w:pPr>
        <w:pStyle w:val="TextBody"/>
        <w:ind w:start="1260" w:hanging="0"/>
        <w:rPr>
          <w:sz w:val="18"/>
          <w:szCs w:val="18"/>
        </w:rPr>
      </w:pPr>
      <w:r>
        <w:rPr>
          <w:sz w:val="18"/>
          <w:szCs w:val="18"/>
        </w:rPr>
        <w:t xml:space="preserve">' </w:t>
      </w:r>
    </w:p>
    <w:p>
      <w:pPr>
        <w:pStyle w:val="TextBody"/>
        <w:ind w:start="1260" w:hanging="0"/>
        <w:rPr>
          <w:sz w:val="18"/>
          <w:szCs w:val="18"/>
        </w:rPr>
      </w:pPr>
      <w:r>
        <w:rPr>
          <w:sz w:val="18"/>
          <w:szCs w:val="18"/>
        </w:rPr>
        <w:t>public sub MyScript()</w:t>
      </w:r>
    </w:p>
    <w:p>
      <w:pPr>
        <w:pStyle w:val="TextBody"/>
        <w:ind w:start="1260" w:hanging="0"/>
        <w:rPr>
          <w:sz w:val="18"/>
          <w:szCs w:val="18"/>
        </w:rPr>
      </w:pPr>
      <w:r>
        <w:rPr>
          <w:sz w:val="18"/>
          <w:szCs w:val="18"/>
        </w:rPr>
        <w:tab/>
        <w:t>print "hello world"</w:t>
      </w:r>
    </w:p>
    <w:p>
      <w:pPr>
        <w:pStyle w:val="TextBody"/>
        <w:ind w:start="1260" w:hanging="0"/>
        <w:rPr>
          <w:sz w:val="18"/>
          <w:szCs w:val="18"/>
        </w:rPr>
      </w:pPr>
      <w:r>
        <w:rPr>
          <w:sz w:val="18"/>
          <w:szCs w:val="18"/>
        </w:rPr>
        <w:t>end</w:t>
      </w:r>
    </w:p>
    <w:p>
      <w:pPr>
        <w:pStyle w:val="Heading2"/>
        <w:numPr>
          <w:ilvl w:val="1"/>
          <w:numId w:val="2"/>
        </w:numPr>
        <w:spacing w:lineRule="auto" w:line="276"/>
        <w:rPr/>
      </w:pPr>
      <w:bookmarkStart w:id="58" w:name="__RefHeading___Toc45_3411073610"/>
      <w:bookmarkEnd w:id="58"/>
      <w:r>
        <w:rPr/>
        <w:t>Shell Operators</w:t>
      </w:r>
    </w:p>
    <w:p>
      <w:pPr>
        <w:pStyle w:val="Heading5"/>
        <w:numPr>
          <w:ilvl w:val="4"/>
          <w:numId w:val="2"/>
        </w:numPr>
        <w:spacing w:lineRule="auto" w:line="276"/>
        <w:rPr/>
      </w:pPr>
      <w:bookmarkStart w:id="59" w:name="__RefHeading___Toc614_1004977946"/>
      <w:bookmarkEnd w:id="59"/>
      <w:r>
        <w:rPr>
          <w:rFonts w:eastAsia="Liberation Sans;Arial" w:cs="Liberation Sans;Arial"/>
        </w:rPr>
        <w:t xml:space="preserve"> </w:t>
      </w:r>
      <w:r>
        <w:rPr/>
        <w:t>! or |</w:t>
        <w:tab/>
        <w:tab/>
        <w:tab/>
        <w:t>Direct the stdout from one task/process/function  to another</w:t>
      </w:r>
    </w:p>
    <w:p>
      <w:pPr>
        <w:pStyle w:val="Normal"/>
        <w:spacing w:lineRule="auto" w:line="276"/>
        <w:ind w:start="420" w:end="0" w:hanging="0"/>
        <w:rPr/>
      </w:pPr>
      <w:r>
        <w:rPr/>
        <w:t>Is used at the beginning of a line to define an external command or force a function to be executed as a process.</w:t>
      </w:r>
    </w:p>
    <w:p>
      <w:pPr>
        <w:pStyle w:val="Normal"/>
        <w:spacing w:lineRule="auto" w:line="276"/>
        <w:ind w:start="420" w:end="0" w:hanging="0"/>
        <w:rPr/>
      </w:pPr>
      <w:r>
        <w:rPr/>
        <w:t>In many cases the shell will detect an external command but using ! forces it to execute as a command</w:t>
      </w:r>
      <w:r>
        <w:rPr>
          <w:rFonts w:eastAsia="Liberation Serif;Times New Roman" w:cs="Liberation Serif;Times New Roman"/>
        </w:rPr>
        <w:t xml:space="preserve"> </w:t>
      </w:r>
      <w:r>
        <w:rPr/>
        <w:t>or functions as a command | may only be used between commands, not at the beginning of a line. chmod and chown are examples of  Gambas and cli both having same name.</w:t>
      </w:r>
    </w:p>
    <w:p>
      <w:pPr>
        <w:pStyle w:val="Normal"/>
        <w:spacing w:lineRule="auto" w:line="276"/>
        <w:ind w:start="420" w:end="0" w:hanging="0"/>
        <w:rPr/>
      </w:pPr>
      <w:r>
        <w:rPr/>
        <w:t>For example</w:t>
      </w:r>
      <w:ins w:id="138" w:author="Patti " w:date="2021-01-24T12:15:00Z">
        <w:r>
          <w:rPr/>
          <w:t>, type</w:t>
        </w:r>
      </w:ins>
      <w:r>
        <w:rPr/>
        <w:t xml:space="preserve"> '!ls or 'ls' to list a directory.</w:t>
      </w:r>
    </w:p>
    <w:p>
      <w:pPr>
        <w:pStyle w:val="Normal"/>
        <w:spacing w:lineRule="auto" w:line="276"/>
        <w:ind w:start="840" w:end="0" w:hanging="0"/>
        <w:rPr/>
      </w:pPr>
      <w:r>
        <w:rPr>
          <w:b/>
          <w:bCs/>
          <w:sz w:val="20"/>
          <w:szCs w:val="20"/>
        </w:rPr>
        <w:t xml:space="preserve">!ls &gt; $a </w:t>
      </w:r>
      <w:r>
        <w:rPr>
          <w:b w:val="false"/>
          <w:bCs w:val="false"/>
          <w:sz w:val="20"/>
          <w:szCs w:val="20"/>
        </w:rPr>
        <w:t xml:space="preserve">or just </w:t>
      </w:r>
      <w:r>
        <w:rPr>
          <w:b/>
          <w:bCs/>
          <w:sz w:val="20"/>
          <w:szCs w:val="20"/>
        </w:rPr>
        <w:t>ls -1 &gt; $a</w:t>
      </w:r>
      <w:r>
        <w:rPr>
          <w:sz w:val="20"/>
          <w:szCs w:val="20"/>
        </w:rPr>
        <w:t xml:space="preserve">  </w:t>
      </w:r>
    </w:p>
    <w:p>
      <w:pPr>
        <w:pStyle w:val="Normal"/>
        <w:spacing w:lineRule="auto" w:line="276"/>
        <w:ind w:start="420" w:end="0" w:hanging="0"/>
        <w:rPr/>
      </w:pPr>
      <w:del w:id="139" w:author="Patti " w:date="2021-01-24T12:15:00Z">
        <w:r>
          <w:rPr/>
          <w:delText>W</w:delText>
        </w:r>
      </w:del>
      <w:ins w:id="140" w:author="Patti " w:date="2021-01-24T12:15:00Z">
        <w:r>
          <w:rPr>
            <w:rFonts w:eastAsia="Noto Sans CJK SC" w:cs="Lohit Devanagari"/>
            <w:color w:val="auto"/>
            <w:kern w:val="2"/>
            <w:sz w:val="24"/>
            <w:szCs w:val="24"/>
            <w:lang w:val="en-US" w:eastAsia="zh-CN" w:bidi="hi-IN"/>
          </w:rPr>
          <w:t>this w</w:t>
        </w:r>
      </w:ins>
      <w:r>
        <w:rPr/>
        <w:t>ill store the returned value into the global value $a</w:t>
      </w:r>
      <w:del w:id="141" w:author="Patti " w:date="2021-01-24T12:15:00Z">
        <w:r>
          <w:rPr/>
          <w:delText xml:space="preserve">, </w:delText>
        </w:r>
      </w:del>
      <w:ins w:id="142" w:author="Patti " w:date="2021-01-24T12:15:00Z">
        <w:r>
          <w:rPr/>
          <w:t>;</w:t>
        </w:r>
      </w:ins>
      <w:ins w:id="143" w:author="Patti " w:date="2021-01-24T12:16:00Z">
        <w:r>
          <w:rPr/>
          <w:t xml:space="preserve"> </w:t>
        </w:r>
      </w:ins>
      <w:r>
        <w:rPr/>
        <w:t>if a local variable is used it needs to be dim'd first and will only persist during the command execution.</w:t>
      </w:r>
    </w:p>
    <w:p>
      <w:pPr>
        <w:pStyle w:val="Normal"/>
        <w:spacing w:lineRule="auto" w:line="276"/>
        <w:ind w:start="420" w:end="0" w:hanging="0"/>
        <w:rPr/>
      </w:pPr>
      <w:r>
        <w:rPr/>
        <w:t xml:space="preserve">This may also be used to pipe stdout to stdin of </w:t>
      </w:r>
      <w:ins w:id="144" w:author="Patti " w:date="2021-01-24T12:17:00Z">
        <w:r>
          <w:rPr/>
          <w:t xml:space="preserve">the </w:t>
        </w:r>
      </w:ins>
      <w:r>
        <w:rPr/>
        <w:t>next command.</w:t>
      </w:r>
    </w:p>
    <w:p>
      <w:pPr>
        <w:pStyle w:val="Normal"/>
        <w:spacing w:lineRule="auto" w:line="276"/>
        <w:ind w:start="840" w:end="0" w:hanging="0"/>
        <w:rPr>
          <w:b/>
          <w:b/>
          <w:bCs/>
          <w:sz w:val="20"/>
          <w:szCs w:val="20"/>
        </w:rPr>
      </w:pPr>
      <w:r>
        <w:rPr>
          <w:b/>
          <w:bCs/>
          <w:sz w:val="20"/>
          <w:szCs w:val="20"/>
        </w:rPr>
        <w:t>!cat &lt; $f | cat | cat | cat &gt; $r</w:t>
      </w:r>
    </w:p>
    <w:p>
      <w:pPr>
        <w:pStyle w:val="Normal"/>
        <w:spacing w:lineRule="auto" w:line="276"/>
        <w:ind w:start="420" w:end="0" w:hanging="0"/>
        <w:rPr/>
      </w:pPr>
      <w:r>
        <w:rPr/>
        <w:t xml:space="preserve">This will send output from </w:t>
      </w:r>
      <w:ins w:id="145" w:author="Patti " w:date="2021-01-24T12:14:00Z">
        <w:r>
          <w:rPr/>
          <w:t xml:space="preserve">the </w:t>
        </w:r>
      </w:ins>
      <w:r>
        <w:rPr/>
        <w:t xml:space="preserve">first to </w:t>
      </w:r>
      <w:ins w:id="146" w:author="Patti " w:date="2021-01-24T12:14:00Z">
        <w:r>
          <w:rPr/>
          <w:t xml:space="preserve">the </w:t>
        </w:r>
      </w:ins>
      <w:r>
        <w:rPr/>
        <w:t>second command and so on.</w:t>
      </w:r>
      <w:r>
        <w:rPr>
          <w:rFonts w:eastAsia="Liberation Serif;Times New Roman" w:cs="Liberation Serif;Times New Roman"/>
        </w:rPr>
        <w:t xml:space="preserve"> T</w:t>
      </w:r>
      <w:r>
        <w:rPr/>
        <w:t>he ! is not needed for the first command as gsh checks the first symbol to see if it</w:t>
      </w:r>
      <w:ins w:id="147" w:author="Patti " w:date="2021-01-24T12:14:00Z">
        <w:r>
          <w:rPr/>
          <w:t>’</w:t>
        </w:r>
      </w:ins>
      <w:r>
        <w:rPr/>
        <w:t>s external</w:t>
      </w:r>
      <w:r>
        <w:rPr>
          <w:rFonts w:eastAsia="Liberation Serif;Times New Roman" w:cs="Liberation Serif;Times New Roman"/>
        </w:rPr>
        <w:t xml:space="preserve"> </w:t>
      </w:r>
      <w:r>
        <w:rPr/>
        <w:t xml:space="preserve">so from </w:t>
      </w:r>
    </w:p>
    <w:p>
      <w:pPr>
        <w:pStyle w:val="Normal"/>
        <w:spacing w:lineRule="auto" w:line="276"/>
        <w:ind w:start="840" w:end="0" w:hanging="0"/>
        <w:rPr>
          <w:b/>
          <w:b/>
          <w:bCs/>
          <w:sz w:val="20"/>
          <w:szCs w:val="20"/>
        </w:rPr>
      </w:pPr>
      <w:r>
        <w:rPr>
          <w:b/>
          <w:bCs/>
          <w:sz w:val="20"/>
          <w:szCs w:val="20"/>
        </w:rPr>
        <w:t>cat &lt; $f | cat | cat | cat &gt; $r</w:t>
        <w:tab/>
        <w:tab/>
        <w:tab/>
        <w:t>' will also work.</w:t>
      </w:r>
    </w:p>
    <w:p>
      <w:pPr>
        <w:pStyle w:val="Normal"/>
        <w:spacing w:lineRule="auto" w:line="276"/>
        <w:ind w:start="420" w:end="0" w:hanging="0"/>
        <w:rPr/>
      </w:pPr>
      <w:r>
        <w:rPr/>
        <w:t>Any function that reads or writes to stdin stderr or std out may be used in the pipe strin</w:t>
      </w:r>
      <w:r>
        <w:rPr>
          <w:rFonts w:eastAsia="Liberation Serif;Times New Roman" w:cs="Liberation Serif;Times New Roman"/>
        </w:rPr>
        <w:t xml:space="preserve">       </w:t>
      </w:r>
    </w:p>
    <w:p>
      <w:pPr>
        <w:pStyle w:val="Normal"/>
        <w:spacing w:lineRule="auto" w:line="276"/>
        <w:ind w:start="420" w:end="0" w:hanging="0"/>
        <w:rPr/>
      </w:pPr>
      <w:r>
        <w:rPr>
          <w:i/>
          <w:iCs/>
        </w:rPr>
        <w:t>Examples</w:t>
      </w:r>
      <w:r>
        <w:rPr/>
        <w:t xml:space="preserve"> see sample functions at end of help.</w:t>
      </w:r>
    </w:p>
    <w:p>
      <w:pPr>
        <w:pStyle w:val="Normal"/>
        <w:spacing w:lineRule="auto" w:line="276"/>
        <w:ind w:start="840" w:end="0" w:hanging="0"/>
        <w:rPr/>
      </w:pPr>
      <w:r>
        <w:rPr>
          <w:b/>
          <w:bCs/>
          <w:sz w:val="20"/>
          <w:szCs w:val="20"/>
        </w:rPr>
        <w:t>cat &lt; $f | SampleFilter() &lt; $f | tr [a-z] [A-Z] | SampleRec</w:t>
      </w:r>
      <w:ins w:id="148" w:author="Patti " w:date="2021-01-24T12:17:00Z">
        <w:r>
          <w:rPr>
            <w:b/>
            <w:bCs/>
            <w:sz w:val="20"/>
            <w:szCs w:val="20"/>
          </w:rPr>
          <w:t>e</w:t>
        </w:r>
      </w:ins>
      <w:r>
        <w:rPr>
          <w:b/>
          <w:bCs/>
          <w:sz w:val="20"/>
          <w:szCs w:val="20"/>
        </w:rPr>
        <w:t>i</w:t>
      </w:r>
      <w:del w:id="149" w:author="Patti " w:date="2021-01-24T12:17:00Z">
        <w:r>
          <w:rPr>
            <w:b/>
            <w:bCs/>
            <w:sz w:val="20"/>
            <w:szCs w:val="20"/>
          </w:rPr>
          <w:delText>e</w:delText>
        </w:r>
      </w:del>
      <w:r>
        <w:rPr>
          <w:b/>
          <w:bCs/>
          <w:sz w:val="20"/>
          <w:szCs w:val="20"/>
        </w:rPr>
        <w:t>ver()</w:t>
      </w:r>
    </w:p>
    <w:p>
      <w:pPr>
        <w:pStyle w:val="Normal"/>
        <w:spacing w:lineRule="auto" w:line="276"/>
        <w:ind w:start="420" w:end="0" w:hanging="0"/>
        <w:rPr/>
      </w:pPr>
      <w:r>
        <w:rPr/>
        <w:t>In the above case SampleFilter gets input from $f and cat at the same time</w:t>
      </w:r>
      <w:r>
        <w:rPr>
          <w:rFonts w:eastAsia="Liberation Serif;Times New Roman" w:cs="Liberation Serif;Times New Roman"/>
        </w:rPr>
        <w:t xml:space="preserve">    </w:t>
      </w:r>
    </w:p>
    <w:p>
      <w:pPr>
        <w:pStyle w:val="Normal"/>
        <w:spacing w:lineRule="auto" w:line="276"/>
        <w:ind w:start="840" w:end="0" w:hanging="0"/>
        <w:rPr/>
      </w:pPr>
      <w:r>
        <w:rPr>
          <w:b/>
          <w:bCs/>
          <w:sz w:val="20"/>
          <w:szCs w:val="20"/>
        </w:rPr>
        <w:t>!SampleInjector | cat &gt; $r | tr [a-z][A-Z] | SampleRec</w:t>
      </w:r>
      <w:ins w:id="150" w:author="Patti " w:date="2021-01-24T12:18:00Z">
        <w:r>
          <w:rPr>
            <w:b/>
            <w:bCs/>
            <w:sz w:val="20"/>
            <w:szCs w:val="20"/>
          </w:rPr>
          <w:t>e</w:t>
        </w:r>
      </w:ins>
      <w:r>
        <w:rPr>
          <w:b/>
          <w:bCs/>
          <w:sz w:val="20"/>
          <w:szCs w:val="20"/>
        </w:rPr>
        <w:t>i</w:t>
      </w:r>
      <w:del w:id="151" w:author="Patti " w:date="2021-01-24T12:18:00Z">
        <w:r>
          <w:rPr>
            <w:b/>
            <w:bCs/>
            <w:sz w:val="20"/>
            <w:szCs w:val="20"/>
          </w:rPr>
          <w:delText>e</w:delText>
        </w:r>
      </w:del>
      <w:r>
        <w:rPr>
          <w:b/>
          <w:bCs/>
          <w:sz w:val="20"/>
          <w:szCs w:val="20"/>
        </w:rPr>
        <w:t>ver()</w:t>
      </w:r>
    </w:p>
    <w:p>
      <w:pPr>
        <w:pStyle w:val="Normal"/>
        <w:spacing w:lineRule="auto" w:line="276"/>
        <w:ind w:start="420" w:end="0" w:hanging="0"/>
        <w:rPr/>
      </w:pPr>
      <w:r>
        <w:rPr/>
        <w:t>The ! before the function is required to force the line to be treated as a pipe fitting</w:t>
      </w:r>
      <w:ins w:id="152" w:author="Patti " w:date="2021-01-24T12:18:00Z">
        <w:r>
          <w:rPr/>
          <w:t xml:space="preserve">. </w:t>
        </w:r>
      </w:ins>
      <w:del w:id="153" w:author="Patti " w:date="2021-01-24T12:18:00Z">
        <w:r>
          <w:rPr>
            <w:rFonts w:eastAsia="Liberation Serif;Times New Roman" w:cs="Liberation Serif;Times New Roman"/>
          </w:rPr>
          <w:delText xml:space="preserve"> </w:delText>
        </w:r>
      </w:del>
      <w:del w:id="154" w:author="Patti " w:date="2021-01-24T12:18:00Z">
        <w:r>
          <w:rPr/>
          <w:delText>w</w:delText>
        </w:r>
      </w:del>
      <w:ins w:id="155" w:author="Patti " w:date="2021-01-24T12:18:00Z">
        <w:r>
          <w:rPr/>
          <w:t>W</w:t>
        </w:r>
      </w:ins>
      <w:r>
        <w:rPr/>
        <w:t xml:space="preserve">ithout it the shell will pass this line to the Gambas compiler directly. This causes the shell to create a task with this function as the source. </w:t>
      </w:r>
      <w:del w:id="156" w:author="Patti " w:date="2021-01-24T12:19:00Z">
        <w:r>
          <w:rPr/>
          <w:delText>A</w:delText>
        </w:r>
      </w:del>
      <w:ins w:id="157" w:author="Patti " w:date="2021-01-24T12:19:00Z">
        <w:r>
          <w:rPr>
            <w:rFonts w:eastAsia="Noto Sans CJK SC" w:cs="Lohit Devanagari"/>
            <w:color w:val="auto"/>
            <w:kern w:val="2"/>
            <w:sz w:val="24"/>
            <w:szCs w:val="24"/>
            <w:lang w:val="en-US" w:eastAsia="zh-CN" w:bidi="hi-IN"/>
          </w:rPr>
          <w:t>given a</w:t>
        </w:r>
      </w:ins>
      <w:r>
        <w:rPr/>
        <w:t>n</w:t>
      </w:r>
      <w:del w:id="158" w:author="Patti " w:date="2021-01-24T12:19:00Z">
        <w:r>
          <w:rPr/>
          <w:delText>t</w:delText>
        </w:r>
      </w:del>
      <w:ins w:id="159" w:author="Patti " w:date="2021-01-24T12:19:00Z">
        <w:r>
          <w:rPr/>
          <w:t>y</w:t>
        </w:r>
      </w:ins>
      <w:r>
        <w:rPr/>
        <w:t xml:space="preserve"> function n the pipe wi</w:t>
      </w:r>
      <w:ins w:id="160" w:author="Patti " w:date="2021-01-24T12:19:00Z">
        <w:r>
          <w:rPr/>
          <w:t>l</w:t>
        </w:r>
      </w:ins>
      <w:r>
        <w:rPr/>
        <w:t>l cause the creation of a process with the function as the main process.</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sz w:val="20"/>
          <w:szCs w:val="20"/>
        </w:rPr>
        <w:t xml:space="preserve"> </w:t>
      </w:r>
      <w:r>
        <w:rPr>
          <w:rFonts w:eastAsia="Liberation Serif;Times New Roman" w:cs="Liberation Serif;Times New Roman"/>
          <w:b/>
          <w:bCs/>
          <w:sz w:val="20"/>
          <w:szCs w:val="20"/>
        </w:rPr>
        <w:t xml:space="preserve"> </w:t>
      </w:r>
      <w:r>
        <w:rPr>
          <w:b/>
          <w:bCs/>
          <w:sz w:val="20"/>
          <w:szCs w:val="20"/>
        </w:rPr>
        <w:t>cat &lt; DataSource() | less</w:t>
      </w:r>
    </w:p>
    <w:p>
      <w:pPr>
        <w:pStyle w:val="Normal"/>
        <w:spacing w:lineRule="auto" w:line="276"/>
        <w:ind w:start="420" w:end="0" w:hanging="0"/>
        <w:rPr/>
      </w:pPr>
      <w:r>
        <w:rPr>
          <w:rFonts w:eastAsia="Liberation Serif;Times New Roman" w:cs="Liberation Serif;Times New Roman"/>
        </w:rPr>
        <w:t xml:space="preserve"> </w:t>
      </w:r>
      <w:del w:id="161" w:author="Patti " w:date="2021-01-24T12:19:00Z">
        <w:r>
          <w:rPr>
            <w:rFonts w:eastAsia="Liberation Serif;Times New Roman" w:cs="Liberation Serif;Times New Roman"/>
          </w:rPr>
          <w:delText>F</w:delText>
        </w:r>
      </w:del>
      <w:ins w:id="162" w:author="Patti " w:date="2021-01-24T12:19:00Z">
        <w:r>
          <w:rPr>
            <w:rFonts w:eastAsia="Liberation Serif;Times New Roman" w:cs="Liberation Serif;Times New Roman"/>
            <w:color w:val="auto"/>
            <w:kern w:val="2"/>
            <w:sz w:val="24"/>
            <w:szCs w:val="24"/>
            <w:lang w:val="en-US" w:eastAsia="zh-CN" w:bidi="hi-IN"/>
          </w:rPr>
          <w:t>A f</w:t>
        </w:r>
      </w:ins>
      <w:r>
        <w:rPr/>
        <w:t>unction</w:t>
      </w:r>
      <w:del w:id="163" w:author="Patti " w:date="2021-01-24T12:20:00Z">
        <w:r>
          <w:rPr/>
          <w:delText>s</w:delText>
        </w:r>
      </w:del>
      <w:r>
        <w:rPr/>
        <w:t xml:space="preserve"> may be used as an input to a command/function as long as it returns a string</w:t>
      </w:r>
      <w:ins w:id="164" w:author="Patti " w:date="2021-01-24T12:20:00Z">
        <w:r>
          <w:rPr/>
          <w:t>.</w:t>
        </w:r>
      </w:ins>
    </w:p>
    <w:p>
      <w:pPr>
        <w:pStyle w:val="Normal"/>
        <w:spacing w:lineRule="auto" w:line="276"/>
        <w:ind w:start="840" w:end="0" w:hanging="0"/>
        <w:rPr/>
      </w:pPr>
      <w:r>
        <w:rPr>
          <w:rFonts w:eastAsia="Liberation Serif;Times New Roman" w:cs="Liberation Serif;Times New Roman"/>
          <w:sz w:val="20"/>
          <w:szCs w:val="20"/>
        </w:rPr>
        <w:t xml:space="preserve"> </w:t>
      </w:r>
      <w:r>
        <w:rPr>
          <w:b/>
          <w:bCs/>
          <w:sz w:val="20"/>
          <w:szCs w:val="20"/>
        </w:rPr>
        <w:t>sub Datasource()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rFonts w:eastAsia="Liberation Serif;Times New Roman" w:cs="Liberation Serif;Times New Roman"/>
          <w:b/>
          <w:bCs/>
          <w:sz w:val="20"/>
          <w:szCs w:val="20"/>
        </w:rPr>
        <w:tab/>
      </w:r>
      <w:r>
        <w:rPr>
          <w:b/>
          <w:bCs/>
          <w:sz w:val="20"/>
          <w:szCs w:val="20"/>
        </w:rPr>
        <w:t>return "MsgHeader"&amp;application.name</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cat &lt; "hello" &gt; datasink | less</w:t>
      </w:r>
    </w:p>
    <w:p>
      <w:pPr>
        <w:pStyle w:val="Normal"/>
        <w:spacing w:lineRule="auto" w:line="276"/>
        <w:ind w:start="420" w:end="0" w:hanging="0"/>
        <w:rPr/>
      </w:pPr>
      <w:r>
        <w:rPr/>
        <w:t xml:space="preserve">The datasink function will be called each time data is available from </w:t>
      </w:r>
      <w:r>
        <w:rPr>
          <w:b/>
          <w:bCs/>
          <w:rPrChange w:id="0" w:author="Patti " w:date="2021-01-24T12:20:00Z"/>
        </w:rPr>
        <w:t>cat</w:t>
      </w:r>
      <w:ins w:id="166" w:author="Patti " w:date="2021-01-24T12:20:00Z">
        <w:r>
          <w:rPr/>
          <w:t>.</w:t>
        </w:r>
      </w:ins>
    </w:p>
    <w:p>
      <w:pPr>
        <w:pStyle w:val="Normal"/>
        <w:spacing w:lineRule="auto" w:line="276"/>
        <w:ind w:start="420" w:end="0" w:hanging="0"/>
        <w:rPr/>
      </w:pPr>
      <w:r>
        <w:rPr/>
        <w:t>The function must receive a string as it only input</w:t>
      </w:r>
      <w:ins w:id="167" w:author="Patti " w:date="2021-01-24T12:21:00Z">
        <w:r>
          <w:rPr/>
          <w:t>s</w:t>
        </w:r>
      </w:ins>
      <w:r>
        <w:rPr/>
        <w:t xml:space="preserve"> parameter</w:t>
      </w:r>
      <w:ins w:id="168" w:author="Patti " w:date="2021-01-24T12:21:00Z">
        <w:r>
          <w:rPr/>
          <w:t>s.</w:t>
        </w:r>
      </w:ins>
    </w:p>
    <w:p>
      <w:pPr>
        <w:pStyle w:val="Normal"/>
        <w:spacing w:lineRule="auto" w:line="276"/>
        <w:ind w:start="840" w:end="0" w:hanging="0"/>
        <w:rPr/>
      </w:pPr>
      <w:r>
        <w:rPr>
          <w:rFonts w:eastAsia="Liberation Serif;Times New Roman" w:cs="Liberation Serif;Times New Roman"/>
        </w:rPr>
        <w:t xml:space="preserve"> </w:t>
      </w:r>
      <w:r>
        <w:rPr>
          <w:b/>
          <w:bCs/>
          <w:sz w:val="20"/>
          <w:szCs w:val="20"/>
        </w:rPr>
        <w:t>sub datasink(data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 ' process data</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
    </w:p>
    <w:p>
      <w:pPr>
        <w:pStyle w:val="Heading5"/>
        <w:numPr>
          <w:ilvl w:val="4"/>
          <w:numId w:val="2"/>
        </w:numPr>
        <w:rPr/>
      </w:pPr>
      <w:bookmarkStart w:id="60" w:name="__RefHeading___Toc156_2829647683"/>
      <w:bookmarkEnd w:id="60"/>
      <w:r>
        <w:rPr/>
        <w:t>Input Output Redirection Targets</w:t>
      </w:r>
    </w:p>
    <w:p>
      <w:pPr>
        <w:pStyle w:val="TextBody"/>
        <w:rPr/>
      </w:pPr>
      <w:r>
        <w:rPr/>
        <w:t>There are four types of targets or sources for input and output redirection.</w:t>
      </w:r>
    </w:p>
    <w:p>
      <w:pPr>
        <w:pStyle w:val="Heading6"/>
        <w:numPr>
          <w:ilvl w:val="5"/>
          <w:numId w:val="2"/>
        </w:numPr>
        <w:rPr/>
      </w:pPr>
      <w:bookmarkStart w:id="61" w:name="__RefHeading___Toc158_2829647683"/>
      <w:bookmarkEnd w:id="61"/>
      <w:r>
        <w:rPr/>
        <w:t>Files: Files may be the source or destination of redirection. Specified as follows</w:t>
      </w:r>
      <w:ins w:id="169" w:author="Patti " w:date="2021-01-24T12:21:00Z">
        <w:r>
          <w:rPr/>
          <w:t>.</w:t>
        </w:r>
      </w:ins>
    </w:p>
    <w:p>
      <w:pPr>
        <w:pStyle w:val="Normal"/>
        <w:ind w:start="840" w:end="0" w:hanging="0"/>
        <w:rPr/>
      </w:pPr>
      <w:ins w:id="171" w:author="Patti " w:date="2021-01-24T12:21:00Z">
        <w:r>
          <w:rPr/>
          <w:t xml:space="preserve">It </w:t>
        </w:r>
      </w:ins>
      <w:r>
        <w:rPr/>
        <w:t>may start with ./ ~/ / followed by  path and filename. Or just a filename from the current working directory. If the file name conflicts with a command or keywor</w:t>
      </w:r>
      <w:del w:id="172" w:author="Patti " w:date="2021-01-24T12:21:00Z">
        <w:r>
          <w:rPr/>
          <w:delText>k</w:delText>
        </w:r>
      </w:del>
      <w:ins w:id="173" w:author="Patti " w:date="2021-01-24T12:22:00Z">
        <w:r>
          <w:rPr>
            <w:rFonts w:eastAsia="Noto Sans CJK SC" w:cs="Lohit Devanagari"/>
            <w:color w:val="auto"/>
            <w:kern w:val="2"/>
            <w:sz w:val="24"/>
            <w:szCs w:val="24"/>
            <w:lang w:val="en-US" w:eastAsia="zh-CN" w:bidi="hi-IN"/>
          </w:rPr>
          <w:t>d</w:t>
        </w:r>
      </w:ins>
      <w:r>
        <w:rPr/>
        <w:t xml:space="preserve"> then a @ may be placed in front of the filename.</w:t>
      </w:r>
    </w:p>
    <w:p>
      <w:pPr>
        <w:pStyle w:val="Normal"/>
        <w:ind w:start="840" w:end="0" w:hanging="0"/>
        <w:rPr/>
      </w:pPr>
      <w:r>
        <w:rPr/>
        <w:t xml:space="preserve">Examples: ./thisfile or ~/thisfile or  </w:t>
      </w:r>
      <w:r>
        <w:rPr>
          <w:i/>
          <w:iCs/>
        </w:rPr>
        <w:t>/usr… or @filename or filename</w:t>
      </w:r>
    </w:p>
    <w:p>
      <w:pPr>
        <w:pStyle w:val="Normal"/>
        <w:ind w:start="840" w:end="0" w:hanging="0"/>
        <w:rPr/>
      </w:pPr>
      <w:r>
        <w:rPr/>
        <w:t>Shell substitution such as ~/*/filename will be expanded as required</w:t>
      </w:r>
    </w:p>
    <w:p>
      <w:pPr>
        <w:pStyle w:val="Heading6"/>
        <w:numPr>
          <w:ilvl w:val="5"/>
          <w:numId w:val="2"/>
        </w:numPr>
        <w:rPr/>
      </w:pPr>
      <w:bookmarkStart w:id="62" w:name="__RefHeading___Toc160_2829647683"/>
      <w:bookmarkEnd w:id="62"/>
      <w:r>
        <w:rPr/>
        <w:t xml:space="preserve">Variables : Output or input may be sent/received from/to any global variable </w:t>
      </w:r>
    </w:p>
    <w:p>
      <w:pPr>
        <w:pStyle w:val="Heading6"/>
        <w:numPr>
          <w:ilvl w:val="5"/>
          <w:numId w:val="2"/>
        </w:numPr>
        <w:rPr/>
      </w:pPr>
      <w:bookmarkStart w:id="63" w:name="__RefHeading___Toc162_2829647683"/>
      <w:bookmarkEnd w:id="63"/>
      <w:r>
        <w:rPr/>
        <w:t>Functions:</w:t>
        <w:tab/>
        <w:t xml:space="preserve"> Output to any function who's parameter is a string</w:t>
      </w:r>
    </w:p>
    <w:p>
      <w:pPr>
        <w:pStyle w:val="Heading6"/>
        <w:numPr>
          <w:ilvl w:val="5"/>
          <w:numId w:val="2"/>
        </w:numPr>
        <w:rPr/>
      </w:pPr>
      <w:bookmarkStart w:id="64" w:name="__RefHeading___Toc164_2829647683"/>
      <w:bookmarkEnd w:id="64"/>
      <w:r>
        <w:rPr/>
        <w:t>Functions:</w:t>
        <w:tab/>
        <w:t xml:space="preserve"> Input from any function that returns a string</w:t>
      </w:r>
    </w:p>
    <w:p>
      <w:pPr>
        <w:pStyle w:val="Heading6"/>
        <w:numPr>
          <w:ilvl w:val="5"/>
          <w:numId w:val="2"/>
        </w:numPr>
        <w:rPr/>
      </w:pPr>
      <w:bookmarkStart w:id="65" w:name="__RefHeading___Toc166_2829647683"/>
      <w:bookmarkEnd w:id="65"/>
      <w:r>
        <w:rPr/>
        <w:t>Constants:</w:t>
        <w:tab/>
        <w:t xml:space="preserve"> Any string or numeric constant or inline array of such types</w:t>
      </w:r>
    </w:p>
    <w:p>
      <w:pPr>
        <w:pStyle w:val="Normal"/>
        <w:rPr/>
      </w:pPr>
      <w:r>
        <w:rPr/>
      </w:r>
    </w:p>
    <w:p>
      <w:pPr>
        <w:pStyle w:val="Heading5"/>
        <w:numPr>
          <w:ilvl w:val="4"/>
          <w:numId w:val="2"/>
        </w:numPr>
        <w:spacing w:lineRule="auto" w:line="276"/>
        <w:rPr/>
      </w:pPr>
      <w:bookmarkStart w:id="66" w:name="__RefHeading___Toc49_3411073610"/>
      <w:bookmarkEnd w:id="66"/>
      <w:r>
        <w:rPr/>
        <w:t xml:space="preserve">&lt;  </w:t>
        <w:tab/>
        <w:tab/>
        <w:tab/>
        <w:t xml:space="preserve">Redirect input from file - </w:t>
      </w:r>
      <w:r>
        <w:rPr/>
        <w:t>Updated for V1.5</w:t>
      </w:r>
    </w:p>
    <w:p>
      <w:pPr>
        <w:pStyle w:val="Normal"/>
        <w:spacing w:lineRule="auto" w:line="276"/>
        <w:ind w:end="0" w:hanging="0"/>
        <w:rPr/>
      </w:pPr>
      <w:r>
        <w:rPr/>
        <w:tab/>
        <w:t>Direct content of global variable or source function  into external command.</w:t>
      </w:r>
    </w:p>
    <w:p>
      <w:pPr>
        <w:pStyle w:val="Normal"/>
        <w:spacing w:lineRule="auto" w:line="276"/>
        <w:ind w:start="420" w:end="0" w:hanging="0"/>
        <w:rPr/>
      </w:pPr>
      <w:r>
        <w:rPr/>
        <w:t xml:space="preserve">It is allowed to send multiple variable contents to a command. </w:t>
        <w:br/>
      </w:r>
      <w:r>
        <w:rPr/>
        <w:t>$VarName or "string" contains the file to be read.</w:t>
      </w:r>
    </w:p>
    <w:p>
      <w:pPr>
        <w:pStyle w:val="Normal"/>
        <w:spacing w:lineRule="auto" w:line="276"/>
        <w:ind w:start="420" w:end="0" w:hanging="0"/>
        <w:rPr/>
      </w:pPr>
      <w:r>
        <w:rPr/>
        <w:t>You may also send input to a command in a pipe sequence.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b/>
          <w:bCs/>
        </w:rPr>
        <w:t>$f = "MyFileName"</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b/>
          <w:bCs/>
        </w:rPr>
        <w:t>$t = "thatfileName</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b/>
          <w:bCs/>
        </w:rPr>
        <w:t>$r = "one more file name"</w:t>
      </w:r>
    </w:p>
    <w:p>
      <w:pPr>
        <w:pStyle w:val="Normal"/>
        <w:spacing w:lineRule="auto" w:line="276"/>
        <w:ind w:start="840" w:end="0" w:hanging="0"/>
        <w:rPr>
          <w:rFonts w:eastAsia="Liberation Serif;Times New Roman" w:cs="Liberation Serif;Times New Roman"/>
        </w:rPr>
      </w:pPr>
      <w:r>
        <w:rPr>
          <w:b/>
          <w:bCs/>
        </w:rPr>
        <w:t>cat &lt;$f &lt; $t | cat &lt; $r | cat &gt; $b | cat &gt; $s</w:t>
      </w:r>
    </w:p>
    <w:p>
      <w:pPr>
        <w:pStyle w:val="Normal"/>
        <w:spacing w:lineRule="auto" w:line="276"/>
        <w:ind w:start="840" w:end="0" w:hanging="0"/>
        <w:rPr>
          <w:b/>
          <w:b/>
          <w:bCs/>
        </w:rPr>
      </w:pPr>
      <w:r>
        <w:rPr>
          <w:b/>
          <w:bCs/>
        </w:rPr>
      </w:r>
    </w:p>
    <w:p>
      <w:pPr>
        <w:pStyle w:val="Heading5"/>
        <w:numPr>
          <w:ilvl w:val="4"/>
          <w:numId w:val="1"/>
        </w:numPr>
        <w:rPr/>
      </w:pPr>
      <w:bookmarkStart w:id="67" w:name="__RefHeading___Toc7817_1108295717"/>
      <w:bookmarkEnd w:id="67"/>
      <w:r>
        <w:rPr/>
        <w:t>&lt;&lt;</w:t>
        <w:tab/>
        <w:tab/>
        <w:tab/>
        <w:t>Read from stdin until string is found</w:t>
      </w:r>
    </w:p>
    <w:p>
      <w:pPr>
        <w:pStyle w:val="Normal"/>
        <w:spacing w:lineRule="auto" w:line="276"/>
        <w:ind w:end="0" w:hanging="0"/>
        <w:rPr/>
      </w:pPr>
      <w:r>
        <w:rPr/>
        <w:tab/>
        <w:t xml:space="preserve"> Read line input from stdin until the provided text string is encountered </w:t>
        <w:tab/>
        <w:tab/>
      </w:r>
      <w:r>
        <w:rPr>
          <w:b/>
          <w:bCs/>
          <w:i/>
          <w:iCs/>
        </w:rPr>
        <w:t>from 1.3.104</w:t>
      </w:r>
    </w:p>
    <w:p>
      <w:pPr>
        <w:pStyle w:val="Normal"/>
        <w:spacing w:lineRule="auto" w:line="276"/>
        <w:ind w:end="0" w:hanging="0"/>
        <w:rPr/>
      </w:pPr>
      <w:r>
        <w:rPr/>
        <w:tab/>
        <w:t>example: cat &lt;&lt; theeof</w:t>
      </w:r>
    </w:p>
    <w:p>
      <w:pPr>
        <w:pStyle w:val="Normal"/>
        <w:spacing w:lineRule="auto" w:line="276"/>
        <w:ind w:end="0" w:hanging="0"/>
        <w:rPr/>
      </w:pPr>
      <w:r>
        <w:rPr/>
        <w:t xml:space="preserve"> </w:t>
      </w:r>
      <w:r>
        <w:rPr/>
        <w:tab/>
        <w:t>the case letters of the termination string is ignored.</w:t>
      </w:r>
    </w:p>
    <w:p>
      <w:pPr>
        <w:pStyle w:val="Normal"/>
        <w:spacing w:lineRule="auto" w:line="276"/>
        <w:ind w:end="0" w:hanging="0"/>
        <w:rPr/>
      </w:pPr>
      <w:r>
        <w:rPr/>
      </w:r>
    </w:p>
    <w:p>
      <w:pPr>
        <w:pStyle w:val="Heading5"/>
        <w:numPr>
          <w:ilvl w:val="4"/>
          <w:numId w:val="1"/>
        </w:numPr>
        <w:rPr/>
      </w:pPr>
      <w:bookmarkStart w:id="68" w:name="__RefHeading___Toc7819_1108295717"/>
      <w:bookmarkEnd w:id="68"/>
      <w:r>
        <w:rPr/>
        <w:t xml:space="preserve">&lt;&lt;&lt; </w:t>
        <w:tab/>
        <w:tab/>
        <w:tab/>
        <w:t xml:space="preserve">Input the following string  </w:t>
      </w:r>
      <w:r>
        <w:rPr/>
        <w:t xml:space="preserve">or global Variable </w:t>
      </w:r>
      <w:r>
        <w:rPr/>
        <w:t xml:space="preserve">into the </w:t>
      </w:r>
    </w:p>
    <w:p>
      <w:pPr>
        <w:pStyle w:val="Heading5"/>
        <w:numPr>
          <w:ilvl w:val="4"/>
          <w:numId w:val="1"/>
        </w:numPr>
        <w:rPr/>
      </w:pPr>
      <w:r>
        <w:rPr/>
        <w:tab/>
        <w:tab/>
        <w:tab/>
        <w:tab/>
        <w:t xml:space="preserve">Command - </w:t>
      </w:r>
      <w:r>
        <w:rPr/>
        <w:t>Updated V</w:t>
      </w:r>
      <w:r>
        <w:rPr/>
        <w:t>1.</w:t>
      </w:r>
      <w:r>
        <w:rPr/>
        <w:t>5</w:t>
      </w:r>
    </w:p>
    <w:p>
      <w:pPr>
        <w:pStyle w:val="Normal"/>
        <w:spacing w:lineRule="auto" w:line="276"/>
        <w:ind w:end="0" w:hanging="0"/>
        <w:rPr/>
      </w:pPr>
      <w:r>
        <w:rPr/>
        <w:t xml:space="preserve">                      </w:t>
      </w:r>
      <w:r>
        <w:rPr/>
        <w:t xml:space="preserve">Example:  cat &lt;&lt;&lt; "this string" &lt;&lt;&lt; </w:t>
      </w:r>
      <w:r>
        <w:rPr/>
        <w:t>$a</w:t>
      </w:r>
    </w:p>
    <w:p>
      <w:pPr>
        <w:pStyle w:val="Normal"/>
        <w:spacing w:lineRule="auto" w:line="276"/>
        <w:ind w:end="0" w:hanging="0"/>
        <w:rPr/>
      </w:pPr>
      <w:r>
        <w:rPr/>
        <w:t xml:space="preserve">                      </w:t>
      </w:r>
      <w:r>
        <w:rPr/>
        <w:t>The string is sent as if it was entered thru stdin.</w:t>
      </w:r>
    </w:p>
    <w:p>
      <w:pPr>
        <w:pStyle w:val="Heading5"/>
        <w:numPr>
          <w:ilvl w:val="4"/>
          <w:numId w:val="2"/>
        </w:numPr>
        <w:spacing w:lineRule="auto" w:line="276"/>
        <w:rPr/>
      </w:pPr>
      <w:bookmarkStart w:id="69" w:name="__RefHeading___Toc51_3411073610"/>
      <w:bookmarkEnd w:id="69"/>
      <w:r>
        <w:rPr/>
        <w:t>&gt;  &gt;&gt;</w:t>
        <w:tab/>
        <w:tab/>
        <w:t>Redirect output to file/sub/variable</w:t>
      </w:r>
    </w:p>
    <w:p>
      <w:pPr>
        <w:pStyle w:val="Normal"/>
        <w:spacing w:lineRule="auto" w:line="276"/>
        <w:ind w:start="420" w:end="0" w:hanging="0"/>
        <w:rPr/>
      </w:pPr>
      <w:r>
        <w:rPr/>
        <w:t>Direct Output from an external command to a global variable or sink function.</w:t>
      </w:r>
    </w:p>
    <w:p>
      <w:pPr>
        <w:pStyle w:val="Normal"/>
        <w:spacing w:lineRule="auto" w:line="276"/>
        <w:ind w:start="420" w:end="0" w:hanging="0"/>
        <w:rPr/>
      </w:pPr>
      <w:r>
        <w:rPr/>
        <w:t xml:space="preserve">It is allowed to write the output to multiple variables and also to pipe to </w:t>
      </w:r>
      <w:ins w:id="174" w:author="Patti " w:date="2021-01-24T12:26:00Z">
        <w:r>
          <w:rPr/>
          <w:t xml:space="preserve">the </w:t>
        </w:r>
      </w:ins>
      <w:r>
        <w:rPr/>
        <w:t>next external command.</w:t>
      </w:r>
    </w:p>
    <w:p>
      <w:pPr>
        <w:pStyle w:val="Normal"/>
        <w:spacing w:lineRule="auto" w:line="276"/>
        <w:ind w:start="420" w:end="0" w:hanging="0"/>
        <w:rPr/>
      </w:pPr>
      <w:r>
        <w:rPr/>
        <w:t>Example:</w:t>
      </w:r>
    </w:p>
    <w:p>
      <w:pPr>
        <w:pStyle w:val="Normal"/>
        <w:spacing w:lineRule="auto" w:line="276"/>
        <w:ind w:start="840" w:end="0" w:hanging="0"/>
        <w:rPr>
          <w:b/>
          <w:b/>
          <w:bCs/>
        </w:rPr>
      </w:pPr>
      <w:r>
        <w:rPr>
          <w:b/>
          <w:bCs/>
        </w:rPr>
        <w:t>cat &lt; $f &lt; $t &gt; $g &gt; $d | cat &lt; $u &gt; $s | cat | cat &gt; $z</w:t>
      </w:r>
    </w:p>
    <w:p>
      <w:pPr>
        <w:pStyle w:val="Normal"/>
        <w:spacing w:lineRule="auto" w:line="276"/>
        <w:ind w:start="420" w:end="0" w:hanging="0"/>
        <w:rPr/>
      </w:pPr>
      <w:r>
        <w:rPr>
          <w:b/>
          <w:bCs/>
        </w:rPr>
        <w:t>&gt;&gt;</w:t>
      </w:r>
      <w:r>
        <w:rPr/>
        <w:t xml:space="preserve"> </w:t>
        <w:tab/>
        <w:t>Appends to variable content or calls a sink function.</w:t>
      </w:r>
    </w:p>
    <w:p>
      <w:pPr>
        <w:pStyle w:val="Normal"/>
        <w:spacing w:lineRule="auto" w:line="276"/>
        <w:ind w:start="420" w:end="0" w:hanging="0"/>
        <w:rPr/>
      </w:pPr>
      <w:r>
        <w:rPr>
          <w:b/>
          <w:bCs/>
        </w:rPr>
        <w:t>&gt;    C</w:t>
      </w:r>
      <w:r>
        <w:rPr/>
        <w:t xml:space="preserve">lears variable first then sets content, or calls </w:t>
      </w:r>
      <w:ins w:id="175" w:author="Patti " w:date="2021-01-24T12:26:00Z">
        <w:r>
          <w:rPr/>
          <w:t xml:space="preserve">a </w:t>
        </w:r>
      </w:ins>
      <w:r>
        <w:rPr/>
        <w:t>sink function.</w:t>
      </w:r>
    </w:p>
    <w:p>
      <w:pPr>
        <w:pStyle w:val="Heading5"/>
        <w:numPr>
          <w:ilvl w:val="4"/>
          <w:numId w:val="2"/>
        </w:numPr>
        <w:spacing w:lineRule="auto" w:line="276"/>
        <w:rPr/>
      </w:pPr>
      <w:bookmarkStart w:id="70" w:name="__RefHeading___Toc53_3411073610"/>
      <w:bookmarkEnd w:id="70"/>
      <w:r>
        <w:rPr/>
        <w:t>&amp;&gt;  &amp;&gt;&gt;</w:t>
        <w:tab/>
        <w:t>Redirect Error Output to file/sub/variable</w:t>
      </w:r>
    </w:p>
    <w:p>
      <w:pPr>
        <w:pStyle w:val="Normal"/>
        <w:spacing w:lineRule="auto" w:line="276"/>
        <w:ind w:start="420" w:end="0" w:hanging="0"/>
        <w:rPr/>
      </w:pPr>
      <w:r>
        <w:rPr/>
        <w:t>Direct stderr</w:t>
      </w:r>
      <w:ins w:id="176" w:author="Patti " w:date="2021-01-24T12:27:00Z">
        <w:r>
          <w:rPr/>
          <w:t>?</w:t>
        </w:r>
      </w:ins>
      <w:r>
        <w:rPr/>
        <w:t xml:space="preserve"> to a global variable. It is allowed to send it to many variables, as needed.</w:t>
      </w:r>
    </w:p>
    <w:p>
      <w:pPr>
        <w:pStyle w:val="Normal"/>
        <w:spacing w:lineRule="auto" w:line="276"/>
        <w:ind w:start="420" w:end="0" w:hanging="0"/>
        <w:rPr/>
      </w:pPr>
      <w:r>
        <w:rPr/>
        <w:t>Example:</w:t>
      </w:r>
    </w:p>
    <w:p>
      <w:pPr>
        <w:pStyle w:val="Normal"/>
        <w:spacing w:lineRule="auto" w:line="276"/>
        <w:ind w:start="840" w:end="0" w:hanging="0"/>
        <w:rPr>
          <w:b/>
          <w:b/>
          <w:bCs/>
        </w:rPr>
      </w:pPr>
      <w:r>
        <w:rPr>
          <w:b/>
          <w:bCs/>
        </w:rPr>
        <w:t>cc "myprog.c"  &gt; $g &amp;&gt; MyFunc() &amp;&gt; $cerr &amp;&gt;&gt; $cerrhist | cat | cat | cat &gt; $z</w:t>
      </w:r>
    </w:p>
    <w:p>
      <w:pPr>
        <w:pStyle w:val="Normal"/>
        <w:spacing w:lineRule="auto" w:line="276"/>
        <w:ind w:start="420" w:end="0" w:hanging="0"/>
        <w:rPr/>
      </w:pPr>
      <w:r>
        <w:rPr>
          <w:b/>
          <w:bCs/>
        </w:rPr>
        <w:t>&amp;&gt;&gt;</w:t>
      </w:r>
      <w:r>
        <w:rPr/>
        <w:t xml:space="preserve"> </w:t>
        <w:tab/>
        <w:t xml:space="preserve">Appends to </w:t>
      </w:r>
      <w:del w:id="177" w:author="Patti " w:date="2021-01-24T12:27:00Z">
        <w:r>
          <w:rPr/>
          <w:delText>V</w:delText>
        </w:r>
      </w:del>
      <w:ins w:id="178" w:author="Patti " w:date="2021-01-24T12:27:00Z">
        <w:r>
          <w:rPr>
            <w:rFonts w:eastAsia="Noto Sans CJK SC" w:cs="Lohit Devanagari"/>
            <w:color w:val="auto"/>
            <w:kern w:val="2"/>
            <w:sz w:val="24"/>
            <w:szCs w:val="24"/>
            <w:lang w:val="en-US" w:eastAsia="zh-CN" w:bidi="hi-IN"/>
          </w:rPr>
          <w:t>v</w:t>
        </w:r>
      </w:ins>
      <w:r>
        <w:rPr/>
        <w:t>ariable content, Also may send data to a sink function.</w:t>
      </w:r>
    </w:p>
    <w:p>
      <w:pPr>
        <w:pStyle w:val="Normal"/>
        <w:spacing w:lineRule="auto" w:line="276"/>
        <w:ind w:start="420" w:end="0" w:hanging="0"/>
        <w:rPr/>
      </w:pPr>
      <w:r>
        <w:rPr>
          <w:b/>
          <w:bCs/>
        </w:rPr>
        <w:t>&amp;&gt;</w:t>
      </w:r>
      <w:r>
        <w:rPr/>
        <w:t xml:space="preserve"> </w:t>
        <w:tab/>
        <w:tab/>
        <w:t>Clears variable first then sets value. Also may send data to a sink function.</w:t>
      </w:r>
    </w:p>
    <w:p>
      <w:pPr>
        <w:pStyle w:val="Heading5"/>
        <w:numPr>
          <w:ilvl w:val="4"/>
          <w:numId w:val="2"/>
        </w:numPr>
        <w:rPr/>
      </w:pPr>
      <w:bookmarkStart w:id="71" w:name="__RefHeading___Toc7821_1108295717"/>
      <w:bookmarkEnd w:id="71"/>
      <w:r>
        <w:rPr/>
        <w:t>:;</w:t>
        <w:tab/>
        <w:tab/>
        <w:tab/>
        <w:t>Used to separate Gambas statements</w:t>
      </w:r>
    </w:p>
    <w:p>
      <w:pPr>
        <w:pStyle w:val="Normal"/>
        <w:widowControl/>
        <w:numPr>
          <w:ilvl w:val="0"/>
          <w:numId w:val="0"/>
        </w:numPr>
        <w:suppressAutoHyphens w:val="true"/>
        <w:spacing w:lineRule="auto" w:line="276"/>
        <w:ind w:start="420" w:end="0" w:hanging="0"/>
        <w:rPr>
          <w:rFonts w:eastAsia="Liberation Serif;Times New Roman" w:cs="Liberation Serif;Times New Roman"/>
        </w:rPr>
      </w:pPr>
      <w:r>
        <w:rPr>
          <w:rFonts w:eastAsia="Liberation Serif;Times New Roman" w:cs="Liberation Serif;Times New Roman"/>
        </w:rPr>
        <w:t>This is used to separate  multiple statements on single line, changed from : as Gambas name spaces now use the : in their definition.</w:t>
      </w:r>
    </w:p>
    <w:p>
      <w:pPr>
        <w:pStyle w:val="Normal"/>
        <w:widowControl/>
        <w:numPr>
          <w:ilvl w:val="0"/>
          <w:numId w:val="0"/>
        </w:numPr>
        <w:suppressAutoHyphens w:val="true"/>
        <w:spacing w:lineRule="auto" w:line="276"/>
        <w:ind w:start="420" w:end="0" w:hanging="0"/>
        <w:rPr>
          <w:rFonts w:eastAsia="Liberation Serif;Times New Roman" w:cs="Liberation Serif;Times New Roman"/>
        </w:rPr>
      </w:pPr>
      <w:r>
        <w:rPr>
          <w:rFonts w:eastAsia="Liberation Serif;Times New Roman" w:cs="Liberation Serif;Times New Roman"/>
        </w:rPr>
      </w:r>
    </w:p>
    <w:p>
      <w:pPr>
        <w:pStyle w:val="Heading5"/>
        <w:numPr>
          <w:ilvl w:val="4"/>
          <w:numId w:val="1"/>
        </w:numPr>
        <w:rPr/>
      </w:pPr>
      <w:bookmarkStart w:id="72" w:name="__RefHeading___Toc7823_1108295717"/>
      <w:bookmarkEnd w:id="72"/>
      <w:r>
        <w:rPr/>
        <w:t xml:space="preserve">&amp;&amp;, ||, :;, ()       : Used to control the flow of a unix CLI line </w:t>
      </w:r>
    </w:p>
    <w:p>
      <w:pPr>
        <w:pStyle w:val="TextBody"/>
        <w:ind w:start="420" w:hanging="0"/>
        <w:rPr/>
      </w:pPr>
      <w:r>
        <w:rPr/>
        <w:t>eg. ls &amp;&amp; ps || echo "failed" :: echo "do this anyway"</w:t>
      </w:r>
    </w:p>
    <w:p>
      <w:pPr>
        <w:pStyle w:val="Normal"/>
        <w:widowControl/>
        <w:numPr>
          <w:ilvl w:val="0"/>
          <w:numId w:val="0"/>
        </w:numPr>
        <w:suppressAutoHyphens w:val="true"/>
        <w:spacing w:lineRule="auto" w:line="276"/>
        <w:ind w:start="420" w:end="0" w:hanging="0"/>
        <w:rPr/>
      </w:pPr>
      <w:r>
        <w:rPr/>
        <w:tab/>
      </w:r>
      <w:r>
        <w:rPr>
          <w:b/>
          <w:bCs/>
        </w:rPr>
        <w:t>&amp;&amp;</w:t>
      </w:r>
      <w:r>
        <w:rPr/>
        <w:t xml:space="preserve">  is used to execute the next command if the first work correctly eg  'true &amp;&amp; ps' will print the ps output, 'false &amp;&amp; ps' will print nothing</w:t>
      </w:r>
    </w:p>
    <w:p>
      <w:pPr>
        <w:pStyle w:val="Normal"/>
        <w:widowControl/>
        <w:numPr>
          <w:ilvl w:val="0"/>
          <w:numId w:val="0"/>
        </w:numPr>
        <w:suppressAutoHyphens w:val="true"/>
        <w:spacing w:lineRule="auto" w:line="276"/>
        <w:ind w:start="420" w:end="0" w:hanging="0"/>
        <w:rPr/>
      </w:pPr>
      <w:r>
        <w:rPr/>
        <w:tab/>
      </w:r>
      <w:r>
        <w:rPr>
          <w:b/>
          <w:bCs/>
        </w:rPr>
        <w:t xml:space="preserve">|| </w:t>
      </w:r>
      <w:r>
        <w:rPr/>
        <w:t xml:space="preserve"> is used to execute the next command if the first one fails  eg ' true || ps ' will print no output , 'false || ps' will print ps</w:t>
      </w:r>
    </w:p>
    <w:p>
      <w:pPr>
        <w:pStyle w:val="Normal"/>
        <w:widowControl/>
        <w:numPr>
          <w:ilvl w:val="0"/>
          <w:numId w:val="0"/>
        </w:numPr>
        <w:suppressAutoHyphens w:val="true"/>
        <w:spacing w:lineRule="auto" w:line="276"/>
        <w:ind w:start="420" w:end="0" w:hanging="0"/>
        <w:rPr/>
      </w:pPr>
      <w:r>
        <w:rPr/>
        <w:tab/>
      </w:r>
      <w:r>
        <w:rPr>
          <w:b/>
          <w:bCs/>
        </w:rPr>
        <w:t xml:space="preserve">&amp;&amp; and || </w:t>
      </w:r>
      <w:r>
        <w:rPr/>
        <w:t>are always executed left to right and all operators are evaluated in the same way bash or sh evaluates them.</w:t>
      </w:r>
    </w:p>
    <w:p>
      <w:pPr>
        <w:pStyle w:val="Normal"/>
        <w:widowControl/>
        <w:numPr>
          <w:ilvl w:val="0"/>
          <w:numId w:val="0"/>
        </w:numPr>
        <w:suppressAutoHyphens w:val="true"/>
        <w:spacing w:lineRule="auto" w:line="276"/>
        <w:ind w:start="420" w:end="0" w:hanging="0"/>
        <w:rPr/>
      </w:pPr>
      <w:r>
        <w:rPr/>
        <w:tab/>
      </w:r>
      <w:r>
        <w:rPr>
          <w:b/>
          <w:bCs/>
        </w:rPr>
        <w:t>:;</w:t>
      </w:r>
      <w:r>
        <w:rPr/>
        <w:t xml:space="preserve"> always execute the next command when the previous one completes.(bash uses ; but gambas uses ; for print)</w:t>
      </w:r>
    </w:p>
    <w:p>
      <w:pPr>
        <w:pStyle w:val="Normal"/>
        <w:widowControl/>
        <w:numPr>
          <w:ilvl w:val="0"/>
          <w:numId w:val="0"/>
        </w:numPr>
        <w:suppressAutoHyphens w:val="true"/>
        <w:spacing w:lineRule="auto" w:line="276"/>
        <w:ind w:start="420" w:end="0" w:hanging="0"/>
        <w:rPr/>
      </w:pPr>
      <w:r>
        <w:rPr/>
        <w:tab/>
      </w:r>
      <w:r>
        <w:rPr>
          <w:b/>
          <w:bCs/>
        </w:rPr>
        <w:t xml:space="preserve">() </w:t>
      </w:r>
      <w:r>
        <w:rPr/>
        <w:t>may be used to manage the order of operation, inside brackets are always evaluated first.</w:t>
      </w:r>
    </w:p>
    <w:p>
      <w:pPr>
        <w:pStyle w:val="Heading5"/>
        <w:numPr>
          <w:ilvl w:val="4"/>
          <w:numId w:val="2"/>
        </w:numPr>
        <w:spacing w:lineRule="auto" w:line="276"/>
        <w:rPr/>
      </w:pPr>
      <w:bookmarkStart w:id="73" w:name="__RefHeading___Toc55_3411073610"/>
      <w:bookmarkEnd w:id="73"/>
      <w:r>
        <w:rPr/>
        <w:t>|&lt; |&gt;</w:t>
        <w:tab/>
        <w:tab/>
        <w:t>Pipe fitting output or input from multiple tasks/processes/functions</w:t>
      </w:r>
    </w:p>
    <w:p>
      <w:pPr>
        <w:pStyle w:val="Normal"/>
        <w:spacing w:lineRule="auto" w:line="276"/>
        <w:ind w:start="420" w:end="0" w:hanging="0"/>
        <w:rPr/>
      </w:pPr>
      <w:r>
        <w:rPr/>
        <w:t>These allow more that one input/output function</w:t>
      </w:r>
      <w:del w:id="179" w:author="Patti " w:date="2021-01-24T12:28:00Z">
        <w:r>
          <w:rPr/>
          <w:delText>.</w:delText>
        </w:r>
      </w:del>
      <w:ins w:id="180" w:author="Patti " w:date="2021-01-24T12:28:00Z">
        <w:r>
          <w:rPr/>
          <w:t>/</w:t>
        </w:r>
      </w:ins>
      <w:r>
        <w:rPr/>
        <w:t xml:space="preserve">task to feed a command or one command to feed many tasks like a tee in pipe fitting.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840" w:end="0" w:hanging="0"/>
        <w:rPr>
          <w:b/>
          <w:b/>
          <w:bCs/>
        </w:rPr>
      </w:pPr>
      <w:r>
        <w:rPr>
          <w:b/>
          <w:bCs/>
        </w:rPr>
        <w:t>NetMonitor |&lt; NetConnect1() |&lt; NetConnect2() |&gt; netforward() | cat &gt;&gt; $logger</w:t>
      </w:r>
    </w:p>
    <w:p>
      <w:pPr>
        <w:pStyle w:val="Normal"/>
        <w:spacing w:lineRule="auto" w:line="276"/>
        <w:ind w:start="840" w:end="0" w:hanging="0"/>
        <w:rPr/>
      </w:pPr>
      <w:r>
        <w:rPr/>
      </w:r>
    </w:p>
    <w:p>
      <w:pPr>
        <w:pStyle w:val="Normal"/>
        <w:spacing w:lineRule="auto" w:line="276"/>
        <w:ind w:start="420" w:end="0" w:hanging="0"/>
        <w:rPr/>
      </w:pPr>
      <w:r>
        <w:rPr/>
        <w:t xml:space="preserve">In this example, network traffic is received by NetMonitor from NetConnect 1 and 2. </w:t>
      </w:r>
      <w:del w:id="181" w:author="Patti " w:date="2021-01-24T12:28:00Z">
        <w:r>
          <w:rPr>
            <w:rFonts w:eastAsia="Liberation Serif;Times New Roman" w:cs="Liberation Serif;Times New Roman"/>
          </w:rPr>
          <w:delText xml:space="preserve"> </w:delText>
        </w:r>
      </w:del>
      <w:r>
        <w:rPr>
          <w:rFonts w:eastAsia="Liberation Serif;Times New Roman" w:cs="Liberation Serif;Times New Roman"/>
        </w:rPr>
        <w:t>NetMonitor</w:t>
      </w:r>
      <w:r>
        <w:rPr/>
        <w:t xml:space="preserve"> output goes to netforward and Cat and finally appended into $logger database entry.</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ind w:start="420" w:end="0" w:hanging="0"/>
        <w:rPr/>
      </w:pPr>
      <w:r>
        <w:rPr>
          <w:rFonts w:eastAsia="Liberation Serif;Times New Roman" w:cs="Liberation Serif;Times New Roman"/>
          <w:b/>
          <w:bCs/>
        </w:rPr>
        <w:t>|&lt;</w:t>
      </w:r>
      <w:r>
        <w:rPr>
          <w:rFonts w:eastAsia="Liberation Serif;Times New Roman" w:cs="Liberation Serif;Times New Roman"/>
        </w:rPr>
        <w:t xml:space="preserve"> </w:t>
        <w:tab/>
        <w:t>send data to a process from a source function or another process</w:t>
      </w:r>
    </w:p>
    <w:p>
      <w:pPr>
        <w:pStyle w:val="Normal"/>
        <w:spacing w:lineRule="auto" w:line="276"/>
        <w:ind w:start="420" w:end="0" w:hanging="0"/>
        <w:rPr/>
      </w:pPr>
      <w:r>
        <w:rPr>
          <w:rFonts w:eastAsia="Liberation Serif;Times New Roman" w:cs="Liberation Serif;Times New Roman"/>
          <w:b/>
          <w:bCs/>
        </w:rPr>
        <w:t xml:space="preserve">|&gt; </w:t>
      </w:r>
      <w:r>
        <w:rPr>
          <w:rFonts w:eastAsia="Liberation Serif;Times New Roman" w:cs="Liberation Serif;Times New Roman"/>
        </w:rPr>
        <w:tab/>
        <w:t>send data from a process to a sink function or another process.</w:t>
      </w:r>
    </w:p>
    <w:p>
      <w:pPr>
        <w:pStyle w:val="Heading5"/>
        <w:numPr>
          <w:ilvl w:val="4"/>
          <w:numId w:val="1"/>
        </w:numPr>
        <w:rPr/>
      </w:pPr>
      <w:bookmarkStart w:id="74" w:name="__RefHeading___Toc7825_1108295717"/>
      <w:bookmarkEnd w:id="74"/>
      <w:r>
        <w:rPr/>
        <w:t>&amp;|&gt; &amp;|&lt;             : Same as above only error and stdout are piped to next process</w:t>
      </w:r>
    </w:p>
    <w:p>
      <w:pPr>
        <w:pStyle w:val="TextBody"/>
        <w:rPr/>
      </w:pPr>
      <w:r>
        <w:rPr/>
      </w:r>
    </w:p>
    <w:p>
      <w:pPr>
        <w:pStyle w:val="Heading5"/>
        <w:numPr>
          <w:ilvl w:val="4"/>
          <w:numId w:val="2"/>
        </w:numPr>
        <w:rPr/>
      </w:pPr>
      <w:bookmarkStart w:id="75" w:name="__RefHeading___Toc136_2829647683"/>
      <w:bookmarkEnd w:id="75"/>
      <w:r>
        <w:rPr/>
        <w:br/>
        <w:t>!&gt;</w:t>
        <w:tab/>
        <w:tab/>
        <w:tab/>
        <w:t>Store the return code from this process to a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Assign the result code from the command or process to a Gsh shell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rFonts w:eastAsia="Liberation Serif;Times New Roman" w:cs="Liberation Serif;Times New Roman"/>
          <w:b/>
          <w:b/>
          <w:bCs/>
        </w:rPr>
      </w:pPr>
      <w:r>
        <w:rPr>
          <w:rFonts w:eastAsia="Liberation Serif;Times New Roman" w:cs="Liberation Serif;Times New Roman"/>
          <w:b/>
          <w:bCs/>
        </w:rPr>
        <w:t>ls xvxdfdr :&gt; $s</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ls outputs the message : directory xvxdfdr not found.</w:t>
      </w:r>
    </w:p>
    <w:p>
      <w:pPr>
        <w:pStyle w:val="Normal"/>
        <w:spacing w:lineRule="auto" w:line="276"/>
        <w:ind w:start="420" w:end="0" w:hanging="0"/>
        <w:rPr/>
      </w:pPr>
      <w:r>
        <w:rPr>
          <w:rFonts w:eastAsia="Liberation Serif;Times New Roman" w:cs="Liberation Serif;Times New Roman"/>
          <w:b/>
          <w:bCs/>
        </w:rPr>
        <w:t xml:space="preserve">print $s </w:t>
      </w:r>
      <w:r>
        <w:rPr>
          <w:rFonts w:eastAsia="Liberation Serif;Times New Roman" w:cs="Liberation Serif;Times New Roman"/>
        </w:rPr>
        <w:t xml:space="preserve">  outputs 2  which is from </w:t>
      </w:r>
      <w:r>
        <w:rPr>
          <w:rFonts w:eastAsia="Liberation Serif;Times New Roman" w:cs="Liberation Serif;Times New Roman"/>
          <w:b/>
          <w:bCs/>
        </w:rPr>
        <w:t>ls</w:t>
      </w:r>
      <w:r>
        <w:rPr>
          <w:rFonts w:eastAsia="Liberation Serif;Times New Roman" w:cs="Liberation Serif;Times New Roman"/>
        </w:rPr>
        <w:t xml:space="preserve">. It means not found. </w:t>
      </w:r>
    </w:p>
    <w:p>
      <w:pPr>
        <w:pStyle w:val="Normal"/>
        <w:spacing w:lineRule="auto" w:line="276"/>
        <w:ind w:start="420" w:end="0" w:hanging="0"/>
        <w:rPr/>
      </w:pPr>
      <w:r>
        <w:rPr>
          <w:rFonts w:eastAsia="Liberation Serif;Times New Roman" w:cs="Liberation Serif;Times New Roman"/>
        </w:rPr>
        <w:t xml:space="preserve">The 2 is the </w:t>
      </w:r>
      <w:r>
        <w:rPr>
          <w:rFonts w:eastAsia="Liberation Serif;Times New Roman" w:cs="Liberation Serif;Times New Roman"/>
          <w:b/>
          <w:bCs/>
        </w:rPr>
        <w:t>ls</w:t>
      </w:r>
      <w:r>
        <w:rPr>
          <w:rFonts w:eastAsia="Liberation Serif;Times New Roman" w:cs="Liberation Serif;Times New Roman"/>
        </w:rPr>
        <w:t xml:space="preserve"> commands exit code equivalent to the Gambas quit(2).</w:t>
      </w:r>
    </w:p>
    <w:p>
      <w:pPr>
        <w:pStyle w:val="Normal"/>
        <w:spacing w:lineRule="auto" w:line="276"/>
        <w:ind w:start="0" w:end="0" w:hanging="0"/>
        <w:rPr/>
      </w:pPr>
      <w:r>
        <w:rPr/>
      </w:r>
    </w:p>
    <w:p>
      <w:pPr>
        <w:pStyle w:val="Heading5"/>
        <w:numPr>
          <w:ilvl w:val="4"/>
          <w:numId w:val="2"/>
        </w:numPr>
        <w:spacing w:lineRule="auto" w:line="276"/>
        <w:rPr/>
      </w:pPr>
      <w:bookmarkStart w:id="76" w:name="__RefHeading___Toc57_3411073610"/>
      <w:bookmarkEnd w:id="76"/>
      <w:r>
        <w:rPr>
          <w:rFonts w:eastAsia="Liberation Sans;Arial" w:cs="Liberation Sans;Arial"/>
        </w:rPr>
        <w:t>HistoryEntryN</w:t>
      </w:r>
      <w:r>
        <w:rPr/>
        <w:t>umber!</w:t>
      </w:r>
    </w:p>
    <w:p>
      <w:pPr>
        <w:pStyle w:val="Normal"/>
        <w:spacing w:lineRule="auto" w:line="276"/>
        <w:ind w:start="420" w:end="0" w:hanging="0"/>
        <w:rPr/>
      </w:pPr>
      <w:r>
        <w:rPr/>
        <w:t xml:space="preserve">Will re-execute the command from history for example : </w:t>
      </w:r>
    </w:p>
    <w:p>
      <w:pPr>
        <w:pStyle w:val="Normal"/>
        <w:spacing w:lineRule="auto" w:line="276"/>
        <w:ind w:start="840" w:end="0" w:hanging="0"/>
        <w:rPr>
          <w:b/>
          <w:b/>
          <w:bCs/>
        </w:rPr>
      </w:pPr>
      <w:r>
        <w:rPr>
          <w:b/>
          <w:bCs/>
        </w:rPr>
        <w:t>3!</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77" w:name="__RefHeading___Toc616_1004977946"/>
      <w:bookmarkEnd w:id="77"/>
      <w:r>
        <w:rPr/>
        <w:t>[0]findpattern/replacepattern/</w:t>
      </w:r>
    </w:p>
    <w:p>
      <w:pPr>
        <w:pStyle w:val="Normal"/>
        <w:spacing w:lineRule="auto" w:line="276" w:before="0" w:after="0"/>
        <w:ind w:start="420" w:end="0" w:hanging="0"/>
        <w:rPr/>
      </w:pPr>
      <w:r>
        <w:rPr/>
        <w:t>Edit the content of history lines using regular expression regex.replace().</w:t>
      </w:r>
    </w:p>
    <w:p>
      <w:pPr>
        <w:pStyle w:val="Normal"/>
        <w:spacing w:lineRule="auto" w:line="276" w:before="0" w:after="0"/>
        <w:ind w:start="420" w:end="0" w:hanging="0"/>
        <w:rPr/>
      </w:pPr>
      <w:r>
        <w:rPr/>
        <w:t xml:space="preserve">[historyEntryNumber] </w:t>
        <w:tab/>
        <w:t>is the history entry number enclosed in [].</w:t>
      </w:r>
    </w:p>
    <w:p>
      <w:pPr>
        <w:pStyle w:val="Normal"/>
        <w:spacing w:lineRule="auto" w:line="276" w:before="0" w:after="0"/>
        <w:ind w:start="420" w:end="0" w:hanging="0"/>
        <w:rPr/>
      </w:pPr>
      <w:r>
        <w:rPr/>
        <w:t xml:space="preserve">findpattern </w:t>
        <w:tab/>
        <w:tab/>
        <w:tab/>
        <w:tab/>
        <w:t>is a regular expression to locate in the history entry.</w:t>
      </w:r>
    </w:p>
    <w:p>
      <w:pPr>
        <w:pStyle w:val="Normal"/>
        <w:spacing w:lineRule="auto" w:line="276" w:before="0" w:after="0"/>
        <w:ind w:start="420" w:end="0" w:hanging="0"/>
        <w:rPr/>
      </w:pPr>
      <w:r>
        <w:rPr/>
        <w:t>replacepat</w:t>
      </w:r>
      <w:ins w:id="182" w:author="Patti " w:date="2021-01-24T12:29:00Z">
        <w:r>
          <w:rPr/>
          <w:t>t</w:t>
        </w:r>
      </w:ins>
      <w:r>
        <w:rPr/>
        <w:t xml:space="preserve">ern </w:t>
        <w:tab/>
        <w:tab/>
        <w:tab/>
        <w:t>is the text to use to replace the matching entry.</w:t>
      </w:r>
    </w:p>
    <w:p>
      <w:pPr>
        <w:pStyle w:val="Normal"/>
        <w:spacing w:lineRule="auto" w:line="276" w:before="0" w:after="0"/>
        <w:ind w:start="420" w:end="0" w:hanging="0"/>
        <w:rPr/>
      </w:pPr>
      <w:r>
        <w:rPr/>
      </w:r>
    </w:p>
    <w:p>
      <w:pPr>
        <w:pStyle w:val="Heading5"/>
        <w:numPr>
          <w:ilvl w:val="4"/>
          <w:numId w:val="2"/>
        </w:numPr>
        <w:rPr/>
      </w:pPr>
      <w:bookmarkStart w:id="78" w:name="__RefHeading___Toc139_3697558090"/>
      <w:bookmarkEnd w:id="78"/>
      <w:r>
        <w:rPr/>
        <w:t>`Linux cli`  Back Ticks - Execute cli and return exit code</w:t>
      </w:r>
    </w:p>
    <w:p>
      <w:pPr>
        <w:pStyle w:val="Normal"/>
        <w:ind w:start="420" w:end="0" w:hanging="0"/>
        <w:rPr/>
      </w:pPr>
      <w:r>
        <w:rPr>
          <w:rFonts w:eastAsia="Liberation Serif;Times New Roman" w:cs="Liberation Serif;Times New Roman"/>
        </w:rPr>
        <w:t xml:space="preserve"> </w:t>
      </w:r>
      <w:r>
        <w:rPr/>
        <w:t>This will Execute the the linux command line and returns the exit code of the last command</w:t>
      </w:r>
    </w:p>
    <w:p>
      <w:pPr>
        <w:pStyle w:val="Normal"/>
        <w:ind w:start="420" w:end="0" w:hanging="0"/>
        <w:rPr/>
      </w:pPr>
      <w:r>
        <w:rPr/>
        <w:t>example:</w:t>
      </w:r>
    </w:p>
    <w:p>
      <w:pPr>
        <w:pStyle w:val="Normal"/>
        <w:ind w:start="840" w:end="0" w:hanging="0"/>
        <w:rPr/>
      </w:pPr>
      <w:r>
        <w:rPr/>
        <w:t>if `ls / &gt; $a` = 0 then  print " the command worked\n" ; $a</w:t>
      </w:r>
    </w:p>
    <w:p>
      <w:pPr>
        <w:pStyle w:val="Normal"/>
        <w:ind w:start="420" w:end="0" w:hanging="0"/>
        <w:rPr/>
      </w:pPr>
      <w:r>
        <w:rPr/>
        <w:t>This may be used Anywhere a gambas function may be called</w:t>
      </w:r>
    </w:p>
    <w:p>
      <w:pPr>
        <w:pStyle w:val="Normal"/>
        <w:ind w:start="840" w:end="0" w:hanging="0"/>
        <w:rPr/>
      </w:pPr>
      <w:r>
        <w:rPr/>
      </w:r>
      <w:r>
        <w:br w:type="page"/>
      </w:r>
    </w:p>
    <w:p>
      <w:pPr>
        <w:pStyle w:val="Heading5"/>
        <w:numPr>
          <w:ilvl w:val="4"/>
          <w:numId w:val="2"/>
        </w:numPr>
        <w:spacing w:lineRule="auto" w:line="276"/>
        <w:rPr/>
      </w:pPr>
      <w:bookmarkStart w:id="79" w:name="__RefHeading___Toc618_1004977946"/>
      <w:bookmarkEnd w:id="79"/>
      <w:r>
        <w:rPr/>
        <w:t>"#{expression}"</w:t>
      </w:r>
    </w:p>
    <w:p>
      <w:pPr>
        <w:pStyle w:val="Normal"/>
        <w:spacing w:lineRule="auto" w:line="276"/>
        <w:ind w:start="420" w:end="0" w:hanging="0"/>
        <w:rPr/>
      </w:pPr>
      <w:r>
        <w:rPr/>
        <w:t>Evaluate the expression immediately and replace text with evaluated expression.</w:t>
      </w:r>
    </w:p>
    <w:p>
      <w:pPr>
        <w:pStyle w:val="Normal"/>
        <w:spacing w:lineRule="auto" w:line="276"/>
        <w:ind w:start="420" w:end="0" w:hanging="0"/>
        <w:rPr/>
      </w:pPr>
      <w:r>
        <w:rPr/>
        <w:t>Example:</w:t>
      </w:r>
    </w:p>
    <w:p>
      <w:pPr>
        <w:pStyle w:val="Normal"/>
        <w:spacing w:lineRule="auto" w:line="276"/>
        <w:ind w:start="1260" w:end="0" w:hanging="0"/>
        <w:rPr>
          <w:b/>
          <w:b/>
          <w:bCs/>
        </w:rPr>
      </w:pPr>
      <w:r>
        <w:rPr>
          <w:b/>
          <w:bCs/>
        </w:rPr>
        <w:t>"#{'print'}" application.name;   User.name</w:t>
      </w:r>
    </w:p>
    <w:p>
      <w:pPr>
        <w:pStyle w:val="Normal"/>
        <w:spacing w:lineRule="auto" w:line="276"/>
        <w:ind w:start="840" w:end="0" w:hanging="0"/>
        <w:rPr>
          <w:b/>
          <w:b/>
          <w:bCs/>
        </w:rPr>
      </w:pPr>
      <w:r>
        <w:rPr>
          <w:b/>
          <w:bCs/>
        </w:rPr>
      </w:r>
    </w:p>
    <w:p>
      <w:pPr>
        <w:pStyle w:val="Normal"/>
        <w:spacing w:lineRule="auto" w:line="276"/>
        <w:ind w:start="840" w:end="0" w:hanging="0"/>
        <w:rPr/>
      </w:pPr>
      <w:r>
        <w:rPr/>
        <w:t>This translates to and executes this line</w:t>
      </w:r>
    </w:p>
    <w:p>
      <w:pPr>
        <w:pStyle w:val="Normal"/>
        <w:spacing w:lineRule="auto" w:line="276"/>
        <w:ind w:start="1260" w:end="0" w:hanging="0"/>
        <w:rPr/>
      </w:pPr>
      <w:r>
        <w:rPr>
          <w:rFonts w:eastAsia="Liberation Serif;Times New Roman" w:cs="Liberation Serif;Times New Roman"/>
          <w:b/>
          <w:bCs/>
        </w:rPr>
        <w:t xml:space="preserve"> </w:t>
      </w:r>
      <w:r>
        <w:rPr>
          <w:b/>
          <w:bCs/>
        </w:rPr>
        <w:t>print application.name; user.name</w:t>
      </w:r>
    </w:p>
    <w:p>
      <w:pPr>
        <w:pStyle w:val="Normal"/>
        <w:spacing w:lineRule="auto" w:line="276"/>
        <w:ind w:start="420" w:end="0" w:hanging="0"/>
        <w:rPr/>
      </w:pPr>
      <w:r>
        <w:rPr/>
      </w:r>
    </w:p>
    <w:p>
      <w:pPr>
        <w:pStyle w:val="Normal"/>
        <w:spacing w:lineRule="auto" w:line="276"/>
        <w:ind w:start="420" w:end="0" w:hanging="0"/>
        <w:rPr/>
      </w:pPr>
      <w:r>
        <w:rPr/>
        <w:t>Inside expressions use single quote ' instead of double quote</w:t>
      </w:r>
      <w:ins w:id="183" w:author="Patti " w:date="2021-01-24T12:29:00Z">
        <w:r>
          <w:rPr/>
          <w:t xml:space="preserve"> </w:t>
        </w:r>
      </w:ins>
      <w:r>
        <w:rPr/>
        <w:t>".</w:t>
      </w:r>
    </w:p>
    <w:p>
      <w:pPr>
        <w:pStyle w:val="Normal"/>
        <w:spacing w:lineRule="auto" w:line="276"/>
        <w:ind w:start="420" w:end="0" w:hanging="0"/>
        <w:rPr/>
      </w:pPr>
      <w:r>
        <w:rPr/>
        <w:t>This example will be evaluated to 'print application.name; "stuff".</w:t>
      </w:r>
      <w:del w:id="184" w:author="Patti " w:date="2021-01-24T12:29:00Z">
        <w:r>
          <w:rPr/>
          <w:delText>.</w:delText>
        </w:r>
      </w:del>
      <w:r>
        <w:rPr/>
        <w:t xml:space="preserve">'  </w:t>
      </w:r>
    </w:p>
    <w:p>
      <w:pPr>
        <w:pStyle w:val="Normal"/>
        <w:spacing w:lineRule="auto" w:line="276"/>
        <w:ind w:start="420" w:end="0" w:hanging="0"/>
        <w:rPr/>
      </w:pPr>
      <w:r>
        <w:rPr/>
        <w:t>After the evaluation</w:t>
      </w:r>
      <w:ins w:id="185" w:author="Patti " w:date="2021-01-24T12:30:00Z">
        <w:r>
          <w:rPr/>
          <w:t>,</w:t>
        </w:r>
      </w:ins>
      <w:r>
        <w:rPr/>
        <w:t xml:space="preserve"> the line will be executed. </w:t>
      </w:r>
    </w:p>
    <w:p>
      <w:pPr>
        <w:pStyle w:val="Normal"/>
        <w:spacing w:lineRule="auto" w:line="276"/>
        <w:ind w:start="420" w:end="0" w:hanging="0"/>
        <w:rPr/>
      </w:pPr>
      <w:r>
        <w:rPr/>
      </w:r>
    </w:p>
    <w:p>
      <w:pPr>
        <w:pStyle w:val="Normal"/>
        <w:spacing w:lineRule="auto" w:line="276"/>
        <w:ind w:start="420" w:end="0" w:hanging="0"/>
        <w:rPr/>
      </w:pPr>
      <w:r>
        <w:rPr/>
        <w:t xml:space="preserve">Example using the </w:t>
      </w:r>
      <w:del w:id="186" w:author="Patti " w:date="2021-01-24T12:30:00Z">
        <w:r>
          <w:rPr/>
          <w:delText xml:space="preserve"> </w:delText>
        </w:r>
      </w:del>
      <w:r>
        <w:rPr/>
        <w:t>default prompt:</w:t>
      </w:r>
    </w:p>
    <w:p>
      <w:pPr>
        <w:pStyle w:val="Normal"/>
        <w:spacing w:lineRule="auto" w:line="276"/>
        <w:ind w:start="840" w:end="0" w:hanging="0"/>
        <w:rPr>
          <w:b/>
          <w:b/>
          <w:bCs/>
        </w:rPr>
      </w:pPr>
      <w:r>
        <w:rPr>
          <w:b/>
          <w:bCs/>
        </w:rPr>
        <w:t>print "#{quote(Sharedmem['$pwd']&amp;' $'&amp;sharedmem['$blockindent'])}"</w:t>
      </w:r>
    </w:p>
    <w:p>
      <w:pPr>
        <w:pStyle w:val="Normal"/>
        <w:spacing w:lineRule="auto" w:line="276"/>
        <w:ind w:start="420" w:end="0" w:hanging="0"/>
        <w:rPr/>
      </w:pPr>
      <w:r>
        <w:rPr/>
        <w:t>Remember the evaluation is executed in this context. The line is executed in its own context.</w:t>
      </w:r>
    </w:p>
    <w:p>
      <w:pPr>
        <w:pStyle w:val="Normal"/>
        <w:spacing w:lineRule="auto" w:line="276"/>
        <w:ind w:start="420" w:end="0" w:hanging="0"/>
        <w:rPr/>
      </w:pPr>
      <w:r>
        <w:rPr/>
        <w:t>This allows to pass values from this context to the next.</w:t>
      </w:r>
    </w:p>
    <w:p>
      <w:pPr>
        <w:pStyle w:val="Normal"/>
        <w:spacing w:lineRule="auto" w:line="276"/>
        <w:ind w:start="420" w:end="0" w:hanging="0"/>
        <w:rPr/>
      </w:pPr>
      <w:r>
        <w:rPr/>
        <w:t>Example:</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"#{quote(application.name)}" </w:t>
      </w:r>
      <w:r>
        <w:rPr/>
        <w:t xml:space="preserve">   </w:t>
        <w:tab/>
        <w:tab/>
        <w:t>‘this will print "gsh"</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application.name   </w:t>
      </w:r>
      <w:r>
        <w:rPr/>
        <w:t xml:space="preserve">               </w:t>
        <w:tab/>
        <w:tab/>
        <w:tab/>
        <w:t xml:space="preserve">‘this will print "execgbs" </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rPr>
        <w:t>T</w:t>
      </w:r>
      <w:r>
        <w:rPr/>
        <w:t>hey happen in different contexts. Global variables span contexts.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80" w:name="__RefHeading___Toc63_3411073610"/>
      <w:bookmarkEnd w:id="80"/>
      <w:r>
        <w:rPr/>
        <w:t>?</w:t>
        <w:tab/>
        <w:tab/>
        <w:tab/>
        <w:t>Same as print</w:t>
      </w:r>
    </w:p>
    <w:p>
      <w:pPr>
        <w:pStyle w:val="Normal"/>
        <w:spacing w:lineRule="auto" w:line="276"/>
        <w:ind w:start="420" w:end="0" w:hanging="0"/>
        <w:rPr/>
      </w:pPr>
      <w:r>
        <w:rPr/>
        <w:t>At the beginning of a line will print what ever follows this is a standard Gambas notation.</w:t>
      </w:r>
    </w:p>
    <w:p>
      <w:pPr>
        <w:pStyle w:val="Normal"/>
        <w:spacing w:lineRule="auto" w:line="276"/>
        <w:ind w:start="420" w:end="0" w:hanging="0"/>
        <w:rPr/>
      </w:pPr>
      <w:r>
        <w:rPr/>
        <w:t>For example ? $a;$b,c,d -- will print the content of these variables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numPr>
          <w:ilvl w:val="4"/>
          <w:numId w:val="2"/>
        </w:numPr>
        <w:spacing w:lineRule="auto" w:line="276"/>
        <w:rPr/>
      </w:pPr>
      <w:bookmarkStart w:id="81" w:name="__RefHeading___Toc65_3411073610"/>
      <w:bookmarkEnd w:id="81"/>
      <w:r>
        <w:rPr/>
        <w:t>&amp;</w:t>
        <w:tab/>
        <w:tab/>
        <w:tab/>
        <w:t>Start the command/function as a detached process</w:t>
      </w:r>
    </w:p>
    <w:p>
      <w:pPr>
        <w:pStyle w:val="Normal"/>
        <w:spacing w:lineRule="auto" w:line="276"/>
        <w:ind w:start="420" w:end="0" w:hanging="0"/>
        <w:rPr/>
      </w:pPr>
      <w:r>
        <w:rPr/>
        <w:t>Place this after the last line of your command to execute the command as an independent process.</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widowControl/>
        <w:numPr>
          <w:ilvl w:val="0"/>
          <w:numId w:val="0"/>
        </w:numPr>
        <w:suppressAutoHyphens w:val="true"/>
        <w:spacing w:lineRule="auto" w:line="276"/>
        <w:ind w:start="0" w:end="0" w:hanging="0"/>
        <w:rPr/>
      </w:pPr>
      <w:bookmarkStart w:id="82" w:name="__RefHeading___Toc171_297940400"/>
      <w:bookmarkEnd w:id="82"/>
      <w:r>
        <w:rPr/>
        <w:t>{Var/Expr} or $gshVar</w:t>
        <w:tab/>
        <w:tab/>
        <w:t>Passes a Gambas variable into a Linux command (CLI)</w:t>
      </w:r>
    </w:p>
    <w:p>
      <w:pPr>
        <w:pStyle w:val="Normal"/>
        <w:ind w:start="420" w:end="0" w:hanging="0"/>
        <w:rPr/>
      </w:pPr>
      <w:r>
        <w:rPr/>
        <w:t>This format is used to pass a Gambas block local variable into a Linux command.</w:t>
      </w:r>
    </w:p>
    <w:p>
      <w:pPr>
        <w:pStyle w:val="Normal"/>
        <w:ind w:start="420" w:end="0" w:hanging="0"/>
        <w:rPr/>
      </w:pPr>
      <w:r>
        <w:rPr/>
        <w:t>Example : $a = 4 :; For I as integer = 0 to 5 :; echo the variables are {i}  and  $a :; next</w:t>
      </w:r>
    </w:p>
    <w:p>
      <w:pPr>
        <w:pStyle w:val="Normal"/>
        <w:ind w:start="420" w:end="0" w:hanging="0"/>
        <w:rPr/>
      </w:pPr>
      <w:r>
        <w:rPr/>
        <w:t>gsh global variables are passed simply as  : $myvar</w:t>
      </w:r>
      <w:r>
        <w:br w:type="page"/>
      </w:r>
    </w:p>
    <w:p>
      <w:pPr>
        <w:pStyle w:val="Heading2"/>
        <w:numPr>
          <w:ilvl w:val="1"/>
          <w:numId w:val="2"/>
        </w:numPr>
        <w:spacing w:lineRule="auto" w:line="276"/>
        <w:rPr/>
      </w:pPr>
      <w:bookmarkStart w:id="83" w:name="__RefHeading___Toc73_3411073610"/>
      <w:bookmarkEnd w:id="83"/>
      <w:r>
        <w:rPr/>
        <w:t>Global Commands/Functions/Classes</w:t>
      </w:r>
    </w:p>
    <w:p>
      <w:pPr>
        <w:pStyle w:val="Heading5"/>
        <w:numPr>
          <w:ilvl w:val="4"/>
          <w:numId w:val="2"/>
        </w:numPr>
        <w:spacing w:lineRule="auto" w:line="276"/>
        <w:rPr/>
      </w:pPr>
      <w:bookmarkStart w:id="84" w:name="__RefHeading___Toc75_3411073610"/>
      <w:bookmarkEnd w:id="84"/>
      <w:r>
        <w:rPr>
          <w:rFonts w:eastAsia="Liberation Sans;Arial" w:cs="Liberation Sans;Arial"/>
        </w:rPr>
        <w:t>g</w:t>
      </w:r>
      <w:r>
        <w:rPr/>
        <w:t>et &lt;Command&gt; &lt;Command&gt; …  This is now Mostly Obsolete</w:t>
      </w:r>
    </w:p>
    <w:p>
      <w:pPr>
        <w:pStyle w:val="Normal"/>
        <w:spacing w:lineRule="auto" w:line="276"/>
        <w:ind w:start="840" w:end="0" w:hanging="0"/>
        <w:rPr/>
      </w:pPr>
      <w:r>
        <w:rPr>
          <w:rFonts w:eastAsia="Liberation Serif;Times New Roman" w:cs="Liberation Serif;Times New Roman"/>
        </w:rPr>
        <w:t>L</w:t>
      </w:r>
      <w:r>
        <w:rPr/>
        <w:t>ist of additional commands to be loaded. These are complete modules having many functions.</w:t>
      </w:r>
      <w:r>
        <w:rPr>
          <w:rFonts w:eastAsia="Liberation Serif;Times New Roman" w:cs="Liberation Serif;Times New Roman"/>
        </w:rPr>
        <w:t xml:space="preserve"> O</w:t>
      </w:r>
      <w:r>
        <w:rPr/>
        <w:t>nly the provided command name may be called from the command line.</w:t>
      </w:r>
    </w:p>
    <w:p>
      <w:pPr>
        <w:pStyle w:val="Normal"/>
        <w:spacing w:lineRule="auto" w:line="276"/>
        <w:ind w:start="840" w:end="0" w:hanging="0"/>
        <w:rPr/>
      </w:pPr>
      <w:r>
        <w:rPr/>
        <w:t>Command may be a file name or filename and path</w:t>
      </w:r>
      <w:r>
        <w:rPr>
          <w:rFonts w:eastAsia="Liberation Serif;Times New Roman" w:cs="Liberation Serif;Times New Roman"/>
        </w:rPr>
        <w:t xml:space="preserve"> </w:t>
      </w:r>
      <w:r>
        <w:rPr/>
        <w:t>as a file "/usr/bin/mycommand" or CommandName which is loaded from ~/vars.</w:t>
      </w:r>
    </w:p>
    <w:p>
      <w:pPr>
        <w:pStyle w:val="Normal"/>
        <w:spacing w:lineRule="auto" w:line="276"/>
        <w:ind w:start="840" w:end="0" w:hanging="0"/>
        <w:rPr/>
      </w:pPr>
      <w:r>
        <w:rPr/>
        <w:t>The interface entry point is the function with the same name as command</w:t>
      </w:r>
    </w:p>
    <w:p>
      <w:pPr>
        <w:pStyle w:val="Normal"/>
        <w:spacing w:lineRule="auto" w:line="276"/>
        <w:ind w:start="840" w:end="0" w:hanging="0"/>
        <w:rPr/>
      </w:pPr>
      <w:r>
        <w:rPr/>
      </w:r>
    </w:p>
    <w:p>
      <w:pPr>
        <w:pStyle w:val="Normal"/>
        <w:spacing w:lineRule="auto" w:line="276"/>
        <w:ind w:start="840" w:end="0" w:hanging="0"/>
        <w:rPr>
          <w:b/>
          <w:b/>
          <w:bCs/>
        </w:rPr>
      </w:pPr>
      <w:r>
        <w:rPr>
          <w:b/>
          <w:bCs/>
        </w:rPr>
        <w:t>Commands and subroutines/classes and structures are loaded as they are referenced</w:t>
      </w:r>
    </w:p>
    <w:p>
      <w:pPr>
        <w:pStyle w:val="Normal"/>
        <w:spacing w:lineRule="auto" w:line="276"/>
        <w:ind w:start="840" w:end="0" w:hanging="0"/>
        <w:rPr>
          <w:b/>
          <w:b/>
          <w:bCs/>
        </w:rPr>
      </w:pPr>
      <w:r>
        <w:rPr>
          <w:b/>
          <w:bCs/>
        </w:rPr>
        <w:t>in a command line or script. Location  ~/vars/subs, ~/vars/class,~/vars/struct. So this is really no longer required. Except when pointing to non standard locations.</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spacing w:lineRule="auto" w:line="276"/>
        <w:rPr/>
      </w:pPr>
      <w:bookmarkStart w:id="85" w:name="__RefHeading___Toc77_3411073610"/>
      <w:bookmarkEnd w:id="85"/>
      <w:r>
        <w:rPr>
          <w:rFonts w:eastAsia="Liberation Sans;Arial" w:cs="Liberation Sans;Arial"/>
        </w:rPr>
        <w:t>e</w:t>
      </w:r>
      <w:r>
        <w:rPr/>
        <w:t>dit [class|function|variable]</w:t>
      </w:r>
    </w:p>
    <w:p>
      <w:pPr>
        <w:pStyle w:val="Normal"/>
        <w:spacing w:lineRule="auto" w:line="276"/>
        <w:ind w:start="840" w:end="0" w:hanging="0"/>
        <w:rPr/>
      </w:pPr>
      <w:r>
        <w:rPr>
          <w:rFonts w:eastAsia="Liberation Serif;Times New Roman" w:cs="Liberation Serif;Times New Roman"/>
        </w:rPr>
        <w:t>E</w:t>
      </w:r>
      <w:r>
        <w:rPr/>
        <w:t>dit or create a class,function,string or string[] variable for your environment.</w:t>
      </w:r>
      <w:r>
        <w:rPr>
          <w:rFonts w:eastAsia="Liberation Serif;Times New Roman" w:cs="Liberation Serif;Times New Roman"/>
        </w:rPr>
        <w:t xml:space="preserve"> S</w:t>
      </w:r>
      <w:r>
        <w:rPr/>
        <w:t>tarts the editor defined in the $editor global variable</w:t>
      </w:r>
      <w:r>
        <w:rPr>
          <w:rFonts w:eastAsia="Liberation Serif;Times New Roman" w:cs="Liberation Serif;Times New Roman"/>
        </w:rPr>
        <w:t xml:space="preserve"> </w:t>
      </w:r>
      <w:r>
        <w:rPr/>
        <w:t>classes and functions become part of the image and are linked to commands as needed.</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$editor    - holds the name of the text editor to be used for texted based editing.</w:t>
      </w:r>
    </w:p>
    <w:p>
      <w:pPr>
        <w:pStyle w:val="Normal"/>
        <w:spacing w:lineRule="auto" w:line="276"/>
        <w:ind w:start="840" w:end="0" w:hanging="0"/>
        <w:rPr/>
      </w:pPr>
      <w:r>
        <w:rPr/>
        <w:t>$hexeditor - holds the name of the editor to be used for binary type variables.</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Examples:</w:t>
      </w:r>
    </w:p>
    <w:p>
      <w:pPr>
        <w:pStyle w:val="Normal"/>
        <w:spacing w:lineRule="auto" w:line="276"/>
        <w:ind w:start="1260" w:end="0" w:hanging="0"/>
        <w:rPr/>
      </w:pPr>
      <w:r>
        <w:rPr>
          <w:rFonts w:eastAsia="Liberation Serif;Times New Roman" w:cs="Liberation Serif;Times New Roman"/>
        </w:rPr>
        <w:t xml:space="preserve"> </w:t>
      </w:r>
      <w:r>
        <w:rPr>
          <w:sz w:val="20"/>
          <w:szCs w:val="20"/>
        </w:rPr>
        <w:t>sub test() is defined then 'edit test' will allow you to change this function.</w:t>
      </w:r>
    </w:p>
    <w:p>
      <w:pPr>
        <w:pStyle w:val="Normal"/>
        <w:spacing w:lineRule="auto" w:line="276"/>
        <w:ind w:start="1260" w:end="0" w:hanging="0"/>
        <w:rPr>
          <w:sz w:val="20"/>
          <w:szCs w:val="20"/>
        </w:rPr>
      </w:pPr>
      <w:r>
        <w:rPr>
          <w:sz w:val="20"/>
          <w:szCs w:val="20"/>
        </w:rPr>
        <w:t>class test2 is defined then 'edit test2' will allow you to change this.</w:t>
      </w:r>
    </w:p>
    <w:p>
      <w:pPr>
        <w:pStyle w:val="Normal"/>
        <w:spacing w:lineRule="auto" w:line="276"/>
        <w:ind w:start="1260" w:end="0" w:hanging="0"/>
        <w:rPr>
          <w:sz w:val="20"/>
          <w:szCs w:val="20"/>
        </w:rPr>
      </w:pPr>
      <w:r>
        <w:rPr>
          <w:sz w:val="20"/>
          <w:szCs w:val="20"/>
        </w:rPr>
        <w:t>$h = ["ddd","dddd"] then edit this like 'edit $h'</w:t>
      </w:r>
    </w:p>
    <w:p>
      <w:pPr>
        <w:pStyle w:val="Normal"/>
        <w:spacing w:lineRule="auto" w:line="276"/>
        <w:ind w:start="1260" w:end="0" w:hanging="0"/>
        <w:rPr/>
      </w:pPr>
      <w:r>
        <w:rPr>
          <w:sz w:val="20"/>
          <w:szCs w:val="20"/>
        </w:rPr>
        <w:t>$h = "djjdjdjddj"  then edit this like 'edit $h' the shell knows the base type and</w:t>
      </w:r>
      <w:r>
        <w:rPr>
          <w:rFonts w:eastAsia="Liberation Serif;Times New Roman" w:cs="Liberation Serif;Times New Roman"/>
          <w:sz w:val="20"/>
          <w:szCs w:val="20"/>
        </w:rPr>
        <w:t xml:space="preserve">                                                              </w:t>
      </w:r>
      <w:r>
        <w:rPr>
          <w:sz w:val="20"/>
          <w:szCs w:val="20"/>
        </w:rPr>
        <w:t>will save it in the same form.</w:t>
      </w:r>
    </w:p>
    <w:p>
      <w:pPr>
        <w:pStyle w:val="Normal"/>
        <w:spacing w:lineRule="auto" w:line="276"/>
        <w:ind w:start="1260" w:end="0" w:hanging="0"/>
        <w:rPr>
          <w:sz w:val="20"/>
          <w:szCs w:val="20"/>
        </w:rPr>
      </w:pPr>
      <w:r>
        <w:rPr>
          <w:sz w:val="20"/>
          <w:szCs w:val="20"/>
        </w:rPr>
        <w:t>$h = new byte[]    when you edit $h then the hex editor will open with content</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a collection of string values in the same way eg edit $history.</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the system prompt edit $prompt.</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You can create a new variable, class, or function</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Enter edit newname&amp;&amp;</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You will be prompted to create a variable,class or function.</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In summary you can edit just about everything!</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If entered without any parameters then it will open the last executed block of code.</w:t>
      </w:r>
    </w:p>
    <w:p>
      <w:pPr>
        <w:pStyle w:val="Normal"/>
        <w:spacing w:lineRule="auto" w:line="276"/>
        <w:ind w:start="840" w:end="0" w:hanging="0"/>
        <w:rPr/>
      </w:pPr>
      <w:r>
        <w:rPr/>
        <w:t>$execprog is a special case of file name and will open the last generated gambas script.</w:t>
      </w:r>
      <w:r>
        <w:br w:type="page"/>
      </w:r>
    </w:p>
    <w:p>
      <w:pPr>
        <w:pStyle w:val="Heading5"/>
        <w:numPr>
          <w:ilvl w:val="4"/>
          <w:numId w:val="2"/>
        </w:numPr>
        <w:spacing w:lineRule="auto" w:line="276"/>
        <w:rPr/>
      </w:pPr>
      <w:bookmarkStart w:id="86" w:name="__RefHeading___Toc624_1004977946"/>
      <w:bookmarkEnd w:id="86"/>
      <w:r>
        <w:rPr/>
        <w:t>run ["Scriptname"]</w:t>
      </w:r>
    </w:p>
    <w:p>
      <w:pPr>
        <w:pStyle w:val="Normal"/>
        <w:spacing w:lineRule="auto" w:line="276"/>
        <w:ind w:start="840" w:end="0" w:hanging="0"/>
        <w:rPr/>
      </w:pPr>
      <w:r>
        <w:rPr/>
        <w:t>Execute an external gsh script immediately. Scripts should return information in global variables.</w:t>
      </w:r>
      <w:r>
        <w:rPr>
          <w:rFonts w:eastAsia="Liberation Serif;Times New Roman" w:cs="Liberation Serif;Times New Roman"/>
        </w:rPr>
        <w:t xml:space="preserve"> </w:t>
      </w:r>
      <w:r>
        <w:rPr/>
        <w:t xml:space="preserve">This is a Gambas shell script not a Gambas script. </w:t>
      </w:r>
    </w:p>
    <w:p>
      <w:pPr>
        <w:pStyle w:val="Normal"/>
        <w:spacing w:lineRule="auto" w:line="276"/>
        <w:ind w:start="840" w:end="0" w:hanging="0"/>
        <w:rPr/>
      </w:pPr>
      <w:r>
        <w:rPr/>
        <w:t>If run is entered without any parameters then the last valid code block is executed. That is the last thing you ran will be run again. Be carefull not to run 'run this way, as an infinite loop will result...</w:t>
      </w:r>
    </w:p>
    <w:p>
      <w:pPr>
        <w:pStyle w:val="Normal"/>
        <w:spacing w:lineRule="auto" w:line="276"/>
        <w:ind w:start="0" w:end="0" w:hanging="0"/>
        <w:rPr/>
      </w:pPr>
      <w:r>
        <w:rPr/>
      </w:r>
    </w:p>
    <w:p>
      <w:pPr>
        <w:pStyle w:val="Heading5"/>
        <w:numPr>
          <w:ilvl w:val="4"/>
          <w:numId w:val="2"/>
        </w:numPr>
        <w:spacing w:lineRule="auto" w:line="276"/>
        <w:rPr/>
      </w:pPr>
      <w:bookmarkStart w:id="87" w:name="__RefHeading___Toc103_2315703034"/>
      <w:bookmarkEnd w:id="87"/>
      <w:r>
        <w:rPr/>
        <w:t xml:space="preserve">Quit </w:t>
      </w:r>
    </w:p>
    <w:p>
      <w:pPr>
        <w:pStyle w:val="Normal"/>
        <w:spacing w:lineRule="auto" w:line="276"/>
        <w:ind w:start="0" w:end="0" w:hanging="0"/>
        <w:rPr/>
      </w:pPr>
      <w:r>
        <w:rPr/>
        <w:t>End of execution or close gsh session.  Gsh shells/scripts return values in global variables.</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88" w:name="__RefHeading___Toc296_3411073610"/>
      <w:bookmarkEnd w:id="88"/>
      <w:r>
        <w:rPr/>
        <w:t>alias      text substitution of values before evaluation</w:t>
      </w:r>
    </w:p>
    <w:p>
      <w:pPr>
        <w:pStyle w:val="Normal"/>
        <w:spacing w:lineRule="auto" w:line="276"/>
        <w:ind w:start="840" w:end="0" w:hanging="0"/>
        <w:rPr/>
      </w:pPr>
      <w:r>
        <w:rPr/>
        <w:t>An alias replaces a command at run time with the alias and are defined much the same as posix shell. The input is scanned and matching entries are replaced by the alias. The process is repeated after each substitution until all aliases have been checked ensuring that each is only applied once to the line. Currently aliases don’t support parameter substitution(functions).</w:t>
      </w:r>
    </w:p>
    <w:p>
      <w:pPr>
        <w:pStyle w:val="Normal"/>
        <w:spacing w:lineRule="auto" w:line="276"/>
        <w:ind w:start="840" w:end="0" w:hanging="0"/>
        <w:rPr/>
      </w:pPr>
      <w:r>
        <w:rPr/>
      </w:r>
    </w:p>
    <w:p>
      <w:pPr>
        <w:pStyle w:val="Normal"/>
        <w:spacing w:lineRule="auto" w:line="276"/>
        <w:ind w:start="840" w:end="0" w:hanging="0"/>
        <w:rPr/>
      </w:pPr>
      <w:r>
        <w:rPr/>
        <w:t>Alias function are created by creating a sub of the name of the command its replacing.</w:t>
      </w:r>
    </w:p>
    <w:p>
      <w:pPr>
        <w:pStyle w:val="Normal"/>
        <w:spacing w:lineRule="auto" w:line="276"/>
        <w:ind w:start="840" w:end="0" w:hanging="0"/>
        <w:rPr/>
      </w:pPr>
      <w:r>
        <w:rPr/>
      </w:r>
    </w:p>
    <w:p>
      <w:pPr>
        <w:pStyle w:val="Normal"/>
        <w:spacing w:lineRule="auto" w:line="276"/>
        <w:ind w:start="840" w:end="0" w:hanging="0"/>
        <w:rPr/>
      </w:pPr>
      <w:r>
        <w:rPr/>
        <w:t>Examples of aliases from the profile.gsh . Defaults are directly imported from  .profile.</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fgrep='fgrep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grep='grep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l='ls -CF'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la='ls -A'</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ll='ls -alF'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ls='ls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cls='clear'</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home='cd ~'</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pkill='!kill'   ← need to use this as KILL is a Gambas language keyword</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ps='ps -al'</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update='run "profile.gsh"'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hh='hist -10'</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path='? env["PATH"]'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exit='quit'</w:t>
      </w:r>
    </w:p>
    <w:p>
      <w:pPr>
        <w:pStyle w:val="Normal"/>
        <w:spacing w:lineRule="auto" w:line="276"/>
        <w:ind w:start="1680" w:end="0" w:hanging="0"/>
        <w:rPr/>
      </w:pPr>
      <w:r>
        <w:rPr/>
      </w:r>
    </w:p>
    <w:p>
      <w:pPr>
        <w:pStyle w:val="Normal"/>
        <w:spacing w:lineRule="auto" w:line="276"/>
        <w:ind w:start="840" w:end="0" w:hanging="0"/>
        <w:rPr/>
      </w:pPr>
      <w:r>
        <w:rPr>
          <w:rFonts w:eastAsia="Liberation Serif;Times New Roman" w:cs="Liberation Serif;Times New Roman"/>
        </w:rPr>
        <w:t xml:space="preserve"> </w:t>
      </w:r>
      <w:r>
        <w:rPr/>
        <w:t xml:space="preserve">Aliases must be enclosed in ' single quotes and are applied only to command lines not </w:t>
      </w:r>
    </w:p>
    <w:p>
      <w:pPr>
        <w:pStyle w:val="Normal"/>
        <w:spacing w:lineRule="auto" w:line="276"/>
        <w:ind w:start="840" w:end="0" w:hanging="0"/>
        <w:rPr/>
      </w:pPr>
      <w:r>
        <w:rPr>
          <w:rFonts w:eastAsia="Liberation Serif;Times New Roman" w:cs="Liberation Serif;Times New Roman"/>
        </w:rPr>
        <w:t xml:space="preserve"> </w:t>
      </w:r>
      <w:r>
        <w:rPr/>
        <w:t>program code.</w:t>
      </w:r>
    </w:p>
    <w:p>
      <w:pPr>
        <w:pStyle w:val="Normal"/>
        <w:spacing w:lineRule="auto" w:line="276"/>
        <w:ind w:start="840" w:end="0" w:hanging="0"/>
        <w:rPr/>
      </w:pPr>
      <w:r>
        <w:rPr/>
      </w:r>
    </w:p>
    <w:p>
      <w:pPr>
        <w:pStyle w:val="Normal"/>
        <w:spacing w:lineRule="auto" w:line="276"/>
        <w:ind w:start="840" w:end="0" w:hanging="0"/>
        <w:rPr/>
      </w:pPr>
      <w:r>
        <w:rPr/>
        <w:t xml:space="preserve">Adding an alias: </w:t>
      </w:r>
    </w:p>
    <w:p>
      <w:pPr>
        <w:pStyle w:val="Normal"/>
        <w:spacing w:lineRule="auto" w:line="276"/>
        <w:ind w:start="1680" w:end="0" w:hanging="0"/>
        <w:rPr/>
      </w:pPr>
      <w:r>
        <w:rPr/>
        <w:t>The alias keyword followed by the alias name an equal sign and then a single quote substitution string.</w:t>
      </w:r>
    </w:p>
    <w:p>
      <w:pPr>
        <w:pStyle w:val="Normal"/>
        <w:spacing w:lineRule="auto" w:line="276"/>
        <w:ind w:start="1680" w:end="0" w:hanging="0"/>
        <w:rPr/>
      </w:pPr>
      <w:r>
        <w:rPr/>
        <w:t>alias  xxx='this'</w:t>
      </w:r>
    </w:p>
    <w:p>
      <w:pPr>
        <w:pStyle w:val="Normal"/>
        <w:spacing w:lineRule="auto" w:line="276"/>
        <w:ind w:start="840" w:end="0" w:hanging="0"/>
        <w:rPr/>
      </w:pPr>
      <w:r>
        <w:rPr/>
      </w:r>
    </w:p>
    <w:p>
      <w:pPr>
        <w:pStyle w:val="Normal"/>
        <w:spacing w:lineRule="auto" w:line="276"/>
        <w:ind w:start="840" w:end="0" w:hanging="0"/>
        <w:rPr/>
      </w:pPr>
      <w:r>
        <w:rPr>
          <w:rFonts w:eastAsia="Liberation Serif;Times New Roman" w:cs="Liberation Serif;Times New Roman"/>
        </w:rPr>
        <w:t>R</w:t>
      </w:r>
      <w:r>
        <w:rPr/>
        <w:t>emove an alias:</w:t>
      </w:r>
    </w:p>
    <w:p>
      <w:pPr>
        <w:pStyle w:val="Normal"/>
        <w:spacing w:lineRule="auto" w:line="276"/>
        <w:ind w:start="1680" w:end="0" w:hanging="0"/>
        <w:rPr/>
      </w:pPr>
      <w:r>
        <w:rPr>
          <w:rFonts w:eastAsia="Liberation Serif;Times New Roman" w:cs="Liberation Serif;Times New Roman"/>
        </w:rPr>
        <w:t xml:space="preserve">  </w:t>
      </w:r>
      <w:r>
        <w:rPr/>
        <w:t>Simply assign with no content.</w:t>
      </w:r>
    </w:p>
    <w:p>
      <w:pPr>
        <w:pStyle w:val="Normal"/>
        <w:spacing w:lineRule="auto" w:line="276"/>
        <w:ind w:start="1680" w:end="0" w:hanging="0"/>
        <w:rPr/>
      </w:pPr>
      <w:r>
        <w:rPr>
          <w:rFonts w:eastAsia="Liberation Serif;Times New Roman" w:cs="Liberation Serif;Times New Roman"/>
        </w:rPr>
        <w:t xml:space="preserve">  </w:t>
      </w:r>
      <w:r>
        <w:rPr/>
        <w:t>Example</w:t>
      </w:r>
    </w:p>
    <w:p>
      <w:pPr>
        <w:pStyle w:val="Normal"/>
        <w:spacing w:lineRule="auto" w:line="276"/>
        <w:ind w:start="1680" w:end="0" w:hanging="0"/>
        <w:rPr/>
      </w:pPr>
      <w:r>
        <w:rPr>
          <w:rFonts w:eastAsia="Liberation Serif;Times New Roman" w:cs="Liberation Serif;Times New Roman"/>
        </w:rPr>
        <w:t xml:space="preserve">  </w:t>
      </w:r>
      <w:r>
        <w:rPr/>
        <w:t>alias home</w:t>
        <w:tab/>
        <w:tab/>
        <w:tab/>
        <w:tab/>
        <w:t>' this will remove the home alias</w:t>
      </w:r>
    </w:p>
    <w:p>
      <w:pPr>
        <w:pStyle w:val="Normal"/>
        <w:spacing w:lineRule="auto" w:line="276"/>
        <w:ind w:start="1680" w:end="0" w:hanging="0"/>
        <w:rPr/>
      </w:pPr>
      <w:r>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List all aliases:</w:t>
      </w:r>
    </w:p>
    <w:p>
      <w:pPr>
        <w:pStyle w:val="Normal"/>
        <w:spacing w:lineRule="auto" w:line="276"/>
        <w:ind w:start="1680" w:end="0" w:hanging="0"/>
        <w:rPr/>
      </w:pPr>
      <w:r>
        <w:rPr>
          <w:rFonts w:eastAsia="Liberation Serif;Times New Roman" w:cs="Liberation Serif;Times New Roman"/>
        </w:rPr>
        <w:t xml:space="preserve"> </w:t>
      </w:r>
      <w:r>
        <w:rPr>
          <w:rFonts w:eastAsia="Liberation Serif;Times New Roman" w:cs="Liberation Serif;Times New Roman"/>
        </w:rPr>
        <w:t xml:space="preserve">Just type the </w:t>
      </w:r>
      <w:r>
        <w:rPr>
          <w:rFonts w:eastAsia="Liberation Serif;Times New Roman" w:cs="Liberation Serif;Times New Roman"/>
          <w:b/>
          <w:bCs/>
        </w:rPr>
        <w:t>alias</w:t>
      </w:r>
      <w:r>
        <w:rPr>
          <w:rFonts w:eastAsia="Liberation Serif;Times New Roman" w:cs="Liberation Serif;Times New Roman"/>
        </w:rPr>
        <w:t xml:space="preserve"> command by itself.</w:t>
      </w:r>
      <w:r>
        <w:br w:type="page"/>
      </w:r>
    </w:p>
    <w:p>
      <w:pPr>
        <w:pStyle w:val="Heading5"/>
        <w:numPr>
          <w:ilvl w:val="4"/>
          <w:numId w:val="2"/>
        </w:numPr>
        <w:spacing w:lineRule="auto" w:line="276"/>
        <w:rPr/>
      </w:pPr>
      <w:r>
        <w:rPr/>
        <w:t>compile or program &lt;Output Script Name&gt; …</w:t>
      </w:r>
      <w:r>
        <w:rPr/>
        <w:t>Script</w:t>
      </w:r>
      <w:r>
        <w:rPr/>
        <w:t xml:space="preserve">… </w:t>
      </w:r>
      <w:r>
        <w:rPr/>
        <w:t>End Program or Compile</w:t>
      </w:r>
    </w:p>
    <w:p>
      <w:pPr>
        <w:pStyle w:val="Normal"/>
        <w:spacing w:lineRule="auto" w:line="276"/>
        <w:ind w:start="840" w:end="0" w:hanging="0"/>
        <w:rPr/>
      </w:pPr>
      <w:r>
        <w:rPr/>
        <w:t>This will not execute the script entered but will produce an executable Gambas script.</w:t>
      </w:r>
    </w:p>
    <w:p>
      <w:pPr>
        <w:pStyle w:val="Normal"/>
        <w:spacing w:lineRule="auto" w:line="276"/>
        <w:ind w:start="840" w:end="0" w:hanging="0"/>
        <w:rPr/>
      </w:pPr>
      <w:r>
        <w:rPr/>
        <w:t>The script is standalone and may be executed directly</w:t>
      </w:r>
      <w:r>
        <w:rPr>
          <w:rFonts w:eastAsia="Liberation Serif;Times New Roman" w:cs="Liberation Serif;Times New Roman"/>
        </w:rPr>
        <w:t>.</w:t>
      </w:r>
    </w:p>
    <w:p>
      <w:pPr>
        <w:pStyle w:val="Normal"/>
        <w:spacing w:lineRule="auto" w:line="276"/>
        <w:ind w:start="840" w:end="0" w:hanging="0"/>
        <w:rPr/>
      </w:pPr>
      <w:r>
        <w:rPr/>
        <w:t>The default program name if not specified is ~/bin/script.out</w:t>
      </w:r>
      <w:r>
        <w:rPr>
          <w:rFonts w:eastAsia="Liberation Serif;Times New Roman" w:cs="Liberation Serif;Times New Roman"/>
        </w:rPr>
        <w:t xml:space="preserve"> </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The mode is changed to executable as well.</w:t>
      </w:r>
    </w:p>
    <w:p>
      <w:pPr>
        <w:pStyle w:val="Normal"/>
        <w:spacing w:lineRule="auto" w:line="276"/>
        <w:ind w:start="840" w:end="0" w:hanging="0"/>
        <w:rPr/>
      </w:pPr>
      <w:r>
        <w:rPr/>
        <w:t xml:space="preserve">In terms of functional programming. </w:t>
      </w:r>
    </w:p>
    <w:p>
      <w:pPr>
        <w:pStyle w:val="Normal"/>
        <w:spacing w:lineRule="auto" w:line="276"/>
        <w:ind w:start="840" w:end="0" w:hanging="0"/>
        <w:rPr/>
      </w:pPr>
      <w:r>
        <w:rPr/>
        <w:t>You may compile and test each function and then</w:t>
      </w:r>
      <w:r>
        <w:rPr>
          <w:rFonts w:eastAsia="Liberation Serif;Times New Roman" w:cs="Liberation Serif;Times New Roman"/>
        </w:rPr>
        <w:t xml:space="preserve"> </w:t>
      </w:r>
      <w:r>
        <w:rPr/>
        <w:t>after the final test. Create a function which is the master function and compile it.</w:t>
      </w:r>
    </w:p>
    <w:p>
      <w:pPr>
        <w:pStyle w:val="Normal"/>
        <w:spacing w:lineRule="auto" w:line="276"/>
        <w:ind w:start="840" w:end="0" w:hanging="0"/>
        <w:rPr/>
      </w:pPr>
      <w:r>
        <w:rPr/>
      </w:r>
    </w:p>
    <w:p>
      <w:pPr>
        <w:pStyle w:val="Normal"/>
        <w:spacing w:lineRule="auto" w:line="276"/>
        <w:ind w:start="840" w:end="0" w:hanging="0"/>
        <w:rPr/>
      </w:pPr>
      <w:r>
        <w:rPr/>
        <w:t>Example Session</w:t>
      </w:r>
    </w:p>
    <w:p>
      <w:pPr>
        <w:pStyle w:val="Normal"/>
        <w:spacing w:lineRule="auto" w:line="276"/>
        <w:ind w:start="840" w:end="0" w:hanging="0"/>
        <w:rPr>
          <w:b/>
          <w:b/>
          <w:bCs/>
        </w:rPr>
      </w:pPr>
      <w:r>
        <w:rPr>
          <w:b/>
          <w:bCs/>
        </w:rPr>
        <w:t>sub asub1(printString as string) as string</w:t>
      </w:r>
    </w:p>
    <w:p>
      <w:pPr>
        <w:pStyle w:val="Normal"/>
        <w:spacing w:lineRule="auto" w:line="276"/>
        <w:ind w:start="840" w:end="0" w:hanging="0"/>
        <w:rPr/>
      </w:pPr>
      <w:r>
        <w:rPr>
          <w:rFonts w:eastAsia="Liberation Serif;Times New Roman" w:cs="Liberation Serif;Times New Roman"/>
          <w:b/>
          <w:bCs/>
        </w:rPr>
        <w:t xml:space="preserve">   </w:t>
      </w:r>
      <w:r>
        <w:rPr>
          <w:b/>
          <w:bCs/>
        </w:rPr>
        <w:t>return upper(printstring) &amp; “ Not much spoken!”</w:t>
      </w:r>
    </w:p>
    <w:p>
      <w:pPr>
        <w:pStyle w:val="Normal"/>
        <w:spacing w:lineRule="auto" w:line="276"/>
        <w:ind w:start="840" w:end="0" w:hanging="0"/>
        <w:rPr/>
      </w:pPr>
      <w:r>
        <w:rPr>
          <w:rFonts w:eastAsia="Liberation Serif;Times New Roman" w:cs="Liberation Serif;Times New Roman"/>
          <w:b/>
          <w:bCs/>
        </w:rPr>
        <w:t xml:space="preserve">   </w:t>
      </w:r>
      <w:r>
        <w:rPr>
          <w:b/>
          <w:bCs/>
        </w:rPr>
        <w:t>end</w:t>
      </w:r>
    </w:p>
    <w:p>
      <w:pPr>
        <w:pStyle w:val="Normal"/>
        <w:spacing w:lineRule="auto" w:line="276"/>
        <w:ind w:start="840" w:end="0" w:hanging="0"/>
        <w:rPr/>
      </w:pPr>
      <w:r>
        <w:rPr/>
      </w:r>
    </w:p>
    <w:p>
      <w:pPr>
        <w:pStyle w:val="Normal"/>
        <w:spacing w:lineRule="auto" w:line="276"/>
        <w:ind w:start="840" w:end="0" w:hanging="0"/>
        <w:rPr/>
      </w:pPr>
      <w:r>
        <w:rPr/>
        <w:t>now let's test our new sub enter:</w:t>
      </w:r>
    </w:p>
    <w:p>
      <w:pPr>
        <w:pStyle w:val="Normal"/>
        <w:spacing w:lineRule="auto" w:line="276"/>
        <w:ind w:start="840" w:end="0" w:hanging="0"/>
        <w:rPr>
          <w:i/>
          <w:i/>
          <w:iCs/>
        </w:rPr>
      </w:pPr>
      <w:r>
        <w:rPr>
          <w:i/>
          <w:iCs/>
        </w:rPr>
        <w:t>? asub1("this")</w:t>
      </w:r>
    </w:p>
    <w:p>
      <w:pPr>
        <w:pStyle w:val="Normal"/>
        <w:spacing w:lineRule="auto" w:line="276"/>
        <w:ind w:start="840" w:end="0" w:hanging="0"/>
        <w:rPr/>
      </w:pPr>
      <w:r>
        <w:rPr/>
        <w:t>it works!</w:t>
      </w:r>
    </w:p>
    <w:p>
      <w:pPr>
        <w:pStyle w:val="Normal"/>
        <w:spacing w:lineRule="auto" w:line="276"/>
        <w:ind w:start="840" w:end="0" w:hanging="0"/>
        <w:rPr/>
      </w:pPr>
      <w:r>
        <w:rPr/>
      </w:r>
    </w:p>
    <w:p>
      <w:pPr>
        <w:pStyle w:val="Normal"/>
        <w:spacing w:lineRule="auto" w:line="276"/>
        <w:ind w:start="840" w:end="0" w:hanging="0"/>
        <w:rPr/>
      </w:pPr>
      <w:r>
        <w:rPr/>
        <w:t>Let's test it in a simple usage case.</w:t>
      </w:r>
    </w:p>
    <w:p>
      <w:pPr>
        <w:pStyle w:val="Normal"/>
        <w:spacing w:lineRule="auto" w:line="276"/>
        <w:ind w:start="840" w:end="0" w:hanging="0"/>
        <w:rPr/>
      </w:pPr>
      <w:r>
        <w:rPr/>
      </w:r>
    </w:p>
    <w:p>
      <w:pPr>
        <w:pStyle w:val="Normal"/>
        <w:spacing w:lineRule="auto" w:line="276"/>
        <w:ind w:start="840" w:end="0" w:hanging="0"/>
        <w:rPr>
          <w:b/>
          <w:b/>
          <w:bCs/>
          <w:sz w:val="20"/>
          <w:szCs w:val="20"/>
        </w:rPr>
      </w:pPr>
      <w:r>
        <w:rPr>
          <w:b/>
          <w:bCs/>
          <w:sz w:val="20"/>
          <w:szCs w:val="20"/>
        </w:rPr>
        <w:t>cat &lt; asub1("This message to all\nNot Done\nJoy and life job\nNot hello") | tr [A-Z][a-z] | grep Not</w:t>
      </w:r>
    </w:p>
    <w:p>
      <w:pPr>
        <w:pStyle w:val="Normal"/>
        <w:spacing w:lineRule="auto" w:line="276"/>
        <w:ind w:start="840" w:end="0" w:hanging="0"/>
        <w:rPr>
          <w:b/>
          <w:b/>
          <w:bCs/>
          <w:sz w:val="20"/>
          <w:szCs w:val="20"/>
        </w:rPr>
      </w:pPr>
      <w:r>
        <w:rPr>
          <w:b/>
          <w:bCs/>
          <w:sz w:val="20"/>
          <w:szCs w:val="20"/>
        </w:rPr>
      </w:r>
    </w:p>
    <w:p>
      <w:pPr>
        <w:pStyle w:val="Normal"/>
        <w:spacing w:lineRule="auto" w:line="276"/>
        <w:ind w:start="840" w:end="0" w:hanging="0"/>
        <w:rPr>
          <w:b w:val="false"/>
          <w:b w:val="false"/>
          <w:bCs w:val="false"/>
          <w:sz w:val="24"/>
          <w:szCs w:val="24"/>
        </w:rPr>
      </w:pPr>
      <w:r>
        <w:rPr>
          <w:b w:val="false"/>
          <w:bCs w:val="false"/>
          <w:sz w:val="24"/>
          <w:szCs w:val="24"/>
        </w:rPr>
        <w:t>It now works how we want. So now let's produce a standalone Gambas script.</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b/>
          <w:bCs/>
          <w:sz w:val="24"/>
          <w:szCs w:val="24"/>
        </w:rPr>
      </w:pPr>
      <w:r>
        <w:rPr>
          <w:b/>
          <w:bCs/>
          <w:sz w:val="24"/>
          <w:szCs w:val="24"/>
        </w:rPr>
        <w:t>&lt;Compile | Program&gt;  nntest</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for i as integer = 0 to 10</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ab/>
      </w:r>
      <w:r>
        <w:rPr>
          <w:b/>
          <w:bCs/>
          <w:sz w:val="20"/>
          <w:szCs w:val="20"/>
        </w:rPr>
        <w:t>cat &lt; asub1("This message to all\nNot Done\nJoy and life job\nhello") | tr [A-Z][a-z] | grep Not</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 compile</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val="false"/>
          <w:b w:val="false"/>
          <w:bCs w:val="false"/>
          <w:sz w:val="24"/>
          <w:szCs w:val="24"/>
        </w:rPr>
      </w:pPr>
      <w:r>
        <w:rPr>
          <w:b w:val="false"/>
          <w:bCs w:val="false"/>
          <w:sz w:val="24"/>
          <w:szCs w:val="24"/>
        </w:rPr>
        <w:t>Let's run our standalone script:</w:t>
      </w:r>
    </w:p>
    <w:p>
      <w:pPr>
        <w:pStyle w:val="Normal"/>
        <w:spacing w:lineRule="auto" w:line="276"/>
        <w:ind w:start="840" w:end="0" w:hanging="0"/>
        <w:rPr>
          <w:b/>
          <w:b/>
          <w:bCs/>
          <w:sz w:val="20"/>
          <w:szCs w:val="20"/>
        </w:rPr>
      </w:pPr>
      <w:r>
        <w:rPr>
          <w:b/>
          <w:bCs/>
          <w:sz w:val="20"/>
          <w:szCs w:val="20"/>
        </w:rPr>
        <w:t>nntest</w:t>
      </w:r>
    </w:p>
    <w:p>
      <w:pPr>
        <w:pStyle w:val="Normal"/>
        <w:spacing w:lineRule="auto" w:line="276"/>
        <w:ind w:start="840" w:end="0" w:hanging="0"/>
        <w:rPr/>
      </w:pPr>
      <w:r>
        <w:rPr>
          <w:rFonts w:eastAsia="Liberation Serif;Times New Roman" w:cs="Liberation Serif;Times New Roman"/>
          <w:sz w:val="20"/>
          <w:szCs w:val="20"/>
        </w:rPr>
        <w:t xml:space="preserve">                   </w:t>
      </w:r>
      <w:r>
        <w:rPr>
          <w:rFonts w:eastAsia="Liberation Serif;Times New Roman" w:cs="Liberation Serif;Times New Roman"/>
        </w:rPr>
        <w:t xml:space="preserve">                   </w:t>
      </w:r>
    </w:p>
    <w:p>
      <w:pPr>
        <w:pStyle w:val="Normal"/>
        <w:spacing w:lineRule="auto" w:line="276"/>
        <w:ind w:start="840" w:end="0" w:hanging="0"/>
        <w:rPr/>
      </w:pPr>
      <w:r>
        <w:rPr/>
        <w:t>The script produced will be a ready to execute</w:t>
      </w:r>
      <w:r>
        <w:rPr>
          <w:rFonts w:eastAsia="Liberation Serif;Times New Roman" w:cs="Liberation Serif;Times New Roman"/>
        </w:rPr>
        <w:t xml:space="preserve"> </w:t>
      </w:r>
      <w:r>
        <w:rPr/>
        <w:t>stand alone Gambas Script gbs type.</w:t>
      </w:r>
      <w:r>
        <w:br w:type="page"/>
      </w:r>
    </w:p>
    <w:p>
      <w:pPr>
        <w:pStyle w:val="Heading5"/>
        <w:numPr>
          <w:ilvl w:val="4"/>
          <w:numId w:val="2"/>
        </w:numPr>
        <w:spacing w:lineRule="auto" w:line="276"/>
        <w:rPr/>
      </w:pPr>
      <w:bookmarkStart w:id="89" w:name="__RefHeading___Toc300_3411073610"/>
      <w:bookmarkEnd w:id="89"/>
      <w:r>
        <w:rPr/>
        <w:t>@GlobalVariableName(don't include $)</w:t>
      </w:r>
    </w:p>
    <w:p>
      <w:pPr>
        <w:pStyle w:val="Normal"/>
        <w:spacing w:lineRule="auto" w:line="276"/>
        <w:ind w:start="420" w:end="0" w:hanging="0"/>
        <w:rPr/>
      </w:pPr>
      <w:r>
        <w:rPr/>
        <w:t>This will execute the content of the variable as a program and place the text output into the current program line. Sort of self modifying code. It must return a string.</w:t>
      </w:r>
    </w:p>
    <w:p>
      <w:pPr>
        <w:pStyle w:val="Normal"/>
        <w:spacing w:lineRule="auto" w:line="276"/>
        <w:ind w:start="420" w:end="0" w:hanging="0"/>
        <w:rPr/>
      </w:pPr>
      <w:r>
        <w:rPr/>
        <w:t>eg. $j = "Print quote(\"hello\")"</w:t>
        <w:tab/>
        <w:tab/>
        <w:t>‘this stores program"</w:t>
      </w:r>
    </w:p>
    <w:p>
      <w:pPr>
        <w:pStyle w:val="Normal"/>
        <w:spacing w:lineRule="auto" w:line="276"/>
        <w:ind w:start="420" w:end="0" w:hanging="0"/>
        <w:rPr/>
      </w:pPr>
      <w:r>
        <w:rPr/>
        <w:t xml:space="preserve">? @j     </w:t>
        <w:tab/>
        <w:tab/>
        <w:tab/>
        <w:tab/>
        <w:tab/>
        <w:tab/>
        <w:tab/>
        <w:t>‘this prints   hello</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numPr>
          <w:ilvl w:val="4"/>
          <w:numId w:val="2"/>
        </w:numPr>
        <w:rPr/>
      </w:pPr>
      <w:bookmarkStart w:id="90" w:name="__RefHeading___Toc87_3411073610"/>
      <w:bookmarkEnd w:id="90"/>
      <w:r>
        <w:rPr/>
        <w:t xml:space="preserve">Parameters $0-$n and $#         </w:t>
        <w:tab/>
      </w:r>
    </w:p>
    <w:p>
      <w:pPr>
        <w:pStyle w:val="Normal"/>
        <w:spacing w:lineRule="auto" w:line="276"/>
        <w:ind w:start="840" w:end="0" w:hanging="0"/>
        <w:rPr/>
      </w:pPr>
      <w:r>
        <w:rPr/>
        <w:t xml:space="preserve">This will contain all the parameters passed to the @variable(parm0...) call </w:t>
      </w:r>
    </w:p>
    <w:p>
      <w:pPr>
        <w:pStyle w:val="Normal"/>
        <w:spacing w:lineRule="auto" w:line="276"/>
        <w:ind w:start="840" w:end="0" w:hanging="0"/>
        <w:rPr/>
      </w:pPr>
      <w:r>
        <w:rPr/>
        <w:t>eg $j = "Print quote($0)"</w:t>
        <w:tab/>
        <w:tab/>
        <w:tab/>
        <w:tab/>
        <w:t>‘ this sets the code</w:t>
      </w:r>
    </w:p>
    <w:p>
      <w:pPr>
        <w:pStyle w:val="Normal"/>
        <w:spacing w:lineRule="auto" w:line="276"/>
        <w:ind w:start="840" w:end="0" w:hanging="0"/>
        <w:rPr/>
      </w:pPr>
      <w:r>
        <w:rPr/>
        <w:t xml:space="preserve">? @j("hello") </w:t>
        <w:tab/>
        <w:tab/>
        <w:tab/>
        <w:tab/>
        <w:tab/>
        <w:tab/>
        <w:t>‘ prints hello that was passed as a parameter</w:t>
      </w:r>
    </w:p>
    <w:p>
      <w:pPr>
        <w:pStyle w:val="Normal"/>
        <w:spacing w:lineRule="auto" w:line="276"/>
        <w:ind w:start="840" w:end="0" w:hanging="0"/>
        <w:rPr/>
      </w:pPr>
      <w:r>
        <w:rPr/>
      </w:r>
    </w:p>
    <w:p>
      <w:pPr>
        <w:pStyle w:val="Normal"/>
        <w:spacing w:lineRule="auto" w:line="276"/>
        <w:ind w:start="420" w:end="0" w:hanging="0"/>
        <w:rPr>
          <w:b/>
          <w:b/>
          <w:bCs/>
          <w:i/>
          <w:i/>
          <w:iCs/>
        </w:rPr>
      </w:pPr>
      <w:r>
        <w:rPr>
          <w:b/>
          <w:bCs/>
          <w:i/>
          <w:iCs/>
        </w:rPr>
        <w:t>Except when used on a CLI command line it's content will be used as a file name for redirection.</w:t>
      </w:r>
    </w:p>
    <w:p>
      <w:pPr>
        <w:pStyle w:val="Normal"/>
        <w:spacing w:lineRule="auto" w:line="276"/>
        <w:ind w:start="420" w:end="0" w:hanging="0"/>
        <w:rPr>
          <w:b/>
          <w:b/>
          <w:bCs/>
          <w:i/>
          <w:i/>
          <w:iCs/>
        </w:rPr>
      </w:pPr>
      <w:r>
        <w:rPr>
          <w:b/>
          <w:bCs/>
          <w:i/>
          <w:iCs/>
        </w:rPr>
      </w:r>
    </w:p>
    <w:p>
      <w:pPr>
        <w:pStyle w:val="Heading5"/>
        <w:numPr>
          <w:ilvl w:val="4"/>
          <w:numId w:val="2"/>
        </w:numPr>
        <w:spacing w:lineRule="auto" w:line="276"/>
        <w:rPr/>
      </w:pPr>
      <w:bookmarkStart w:id="91" w:name="__RefHeading___Toc626_1004977946"/>
      <w:bookmarkEnd w:id="91"/>
      <w:r>
        <w:rPr/>
        <w:t xml:space="preserve">Sub/Function/Procedure and Class/Structures </w:t>
      </w:r>
    </w:p>
    <w:p>
      <w:pPr>
        <w:pStyle w:val="TextBody"/>
        <w:spacing w:lineRule="auto" w:line="276"/>
        <w:rPr/>
      </w:pPr>
      <w:r>
        <w:rPr/>
      </w:r>
    </w:p>
    <w:p>
      <w:pPr>
        <w:pStyle w:val="Normal"/>
        <w:spacing w:lineRule="auto" w:line="276"/>
        <w:ind w:start="420" w:end="0" w:hanging="0"/>
        <w:rPr/>
      </w:pPr>
      <w:r>
        <w:rPr/>
        <w:t xml:space="preserve">Each are compiled immediately after creation. If there are errors they are listed with the line number. Use </w:t>
      </w:r>
      <w:r>
        <w:rPr>
          <w:b/>
          <w:bCs/>
        </w:rPr>
        <w:t>edit</w:t>
      </w:r>
      <w:r>
        <w:rPr/>
        <w:t xml:space="preserve"> command to make changes to the code they are recompiled as soon as the editor exits. The syntax and definitions follow Gambas rules with the exception that USE for defining gambas components and shared libraries, Extern for defining external c,c++ libraries, may be defined inside the sub or function for which it is required. Public and private variables may be defined before the sub definition. </w:t>
      </w:r>
    </w:p>
    <w:p>
      <w:pPr>
        <w:pStyle w:val="Normal"/>
        <w:spacing w:lineRule="auto" w:line="276"/>
        <w:ind w:start="420" w:end="0" w:hanging="0"/>
        <w:rPr/>
      </w:pPr>
      <w:r>
        <w:rPr/>
      </w:r>
    </w:p>
    <w:p>
      <w:pPr>
        <w:pStyle w:val="Normal"/>
        <w:spacing w:lineRule="auto" w:line="276"/>
        <w:ind w:start="420" w:end="0" w:hanging="0"/>
        <w:rPr/>
      </w:pPr>
      <w:r>
        <w:rPr/>
        <w:t>If function is used as a command then they are executed</w:t>
      </w:r>
      <w:r>
        <w:rPr>
          <w:rFonts w:eastAsia="Liberation Serif;Times New Roman" w:cs="Liberation Serif;Times New Roman"/>
        </w:rPr>
        <w:t xml:space="preserve"> </w:t>
      </w:r>
      <w:r>
        <w:rPr/>
        <w:t>in the context of the current shell.</w:t>
      </w:r>
    </w:p>
    <w:p>
      <w:pPr>
        <w:pStyle w:val="Normal"/>
        <w:spacing w:lineRule="auto" w:line="276"/>
        <w:ind w:start="420" w:end="0" w:hanging="0"/>
        <w:rPr/>
      </w:pPr>
      <w:r>
        <w:rPr/>
        <w:t>Example:</w:t>
      </w:r>
    </w:p>
    <w:p>
      <w:pPr>
        <w:pStyle w:val="Normal"/>
        <w:spacing w:lineRule="auto" w:line="276"/>
        <w:ind w:start="420" w:end="0" w:hanging="0"/>
        <w:rPr/>
      </w:pPr>
      <w:r>
        <w:rPr/>
        <w:t>cd /  ‘ changes the current working directory to the root directory</w:t>
      </w:r>
    </w:p>
    <w:p>
      <w:pPr>
        <w:pStyle w:val="Normal"/>
        <w:spacing w:lineRule="auto" w:line="276"/>
        <w:ind w:start="420" w:end="0" w:hanging="0"/>
        <w:rPr/>
      </w:pPr>
      <w:r>
        <w:rPr/>
      </w:r>
    </w:p>
    <w:p>
      <w:pPr>
        <w:pStyle w:val="Normal"/>
        <w:spacing w:lineRule="auto" w:line="276"/>
        <w:ind w:start="420" w:end="0" w:hanging="0"/>
        <w:rPr/>
      </w:pPr>
      <w:r>
        <w:rPr/>
        <w:t>cd("/")     ‘ this will cause the function cd to be linked to whatever script its called from.</w:t>
      </w:r>
    </w:p>
    <w:p>
      <w:pPr>
        <w:pStyle w:val="Normal"/>
        <w:spacing w:lineRule="auto" w:line="276"/>
        <w:ind w:start="420" w:end="0" w:hanging="0"/>
        <w:rPr/>
      </w:pPr>
      <w:r>
        <w:rPr/>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When compiled without error the function, class etc will be loaded as a memory resident plugin and executed withing context of the shell. It will also be linked to any function or class that calls it.</w:t>
      </w:r>
    </w:p>
    <w:p>
      <w:pPr>
        <w:pStyle w:val="Normal"/>
        <w:spacing w:lineRule="auto" w:line="276"/>
        <w:ind w:start="420" w:end="0" w:hanging="0"/>
        <w:rPr/>
      </w:pPr>
      <w:r>
        <w:rPr/>
      </w:r>
    </w:p>
    <w:p>
      <w:pPr>
        <w:pStyle w:val="Normal"/>
        <w:spacing w:lineRule="auto" w:line="276"/>
        <w:ind w:start="420" w:end="0" w:hanging="0"/>
        <w:rPr/>
      </w:pPr>
      <w:r>
        <w:rPr/>
        <w:t>If used as functions then they execute in the context of the block or app executed that is running at the time.</w:t>
      </w:r>
    </w:p>
    <w:p>
      <w:pPr>
        <w:pStyle w:val="Normal"/>
        <w:spacing w:lineRule="auto" w:line="276"/>
        <w:ind w:start="420" w:end="0" w:hanging="0"/>
        <w:rPr/>
      </w:pPr>
      <w:r>
        <w:rPr/>
      </w:r>
    </w:p>
    <w:p>
      <w:pPr>
        <w:pStyle w:val="Normal"/>
        <w:spacing w:lineRule="auto" w:line="276"/>
        <w:ind w:start="420" w:end="0" w:hanging="0"/>
        <w:rPr/>
      </w:pPr>
      <w:r>
        <w:rPr/>
        <w:t xml:space="preserve">Functions ,classes and structures may be edited with the </w:t>
      </w:r>
      <w:r>
        <w:rPr>
          <w:b/>
          <w:bCs/>
        </w:rPr>
        <w:t>edit</w:t>
      </w:r>
      <w:r>
        <w:rPr/>
        <w:t xml:space="preserve"> command.</w:t>
      </w:r>
    </w:p>
    <w:p>
      <w:pPr>
        <w:pStyle w:val="Normal"/>
        <w:spacing w:lineRule="auto" w:line="276"/>
        <w:ind w:start="420" w:end="0" w:hanging="0"/>
        <w:rPr/>
      </w:pPr>
      <w:r>
        <w:rPr/>
      </w:r>
      <w:r>
        <w:br w:type="page"/>
      </w:r>
    </w:p>
    <w:p>
      <w:pPr>
        <w:pStyle w:val="Heading5"/>
        <w:numPr>
          <w:ilvl w:val="4"/>
          <w:numId w:val="2"/>
        </w:numPr>
        <w:spacing w:lineRule="auto" w:line="276"/>
        <w:rPr/>
      </w:pPr>
      <w:bookmarkStart w:id="92" w:name="__RefHeading___Toc194_297940400"/>
      <w:bookmarkEnd w:id="92"/>
      <w:r>
        <w:rPr/>
        <w:t xml:space="preserve">Code Blocks  Defined/Described </w:t>
      </w:r>
    </w:p>
    <w:p>
      <w:pPr>
        <w:pStyle w:val="Normal"/>
        <w:spacing w:lineRule="auto" w:line="276"/>
        <w:ind w:start="420" w:end="0" w:hanging="0"/>
        <w:rPr/>
      </w:pPr>
      <w:r>
        <w:rPr/>
        <w:t>Will execute independently in the order they appear in the script.</w:t>
      </w:r>
    </w:p>
    <w:p>
      <w:pPr>
        <w:pStyle w:val="Normal"/>
        <w:spacing w:lineRule="auto" w:line="276"/>
        <w:ind w:start="420" w:end="0" w:hanging="0"/>
        <w:rPr/>
      </w:pPr>
      <w:r>
        <w:rPr>
          <w:rFonts w:eastAsia="Liberation Serif;Times New Roman" w:cs="Liberation Serif;Times New Roman"/>
        </w:rPr>
        <w:t xml:space="preserve"> </w:t>
      </w:r>
      <w:r>
        <w:rPr/>
        <w:t>eg if – endif, while - wend , lambda- end</w:t>
      </w:r>
    </w:p>
    <w:p>
      <w:pPr>
        <w:pStyle w:val="Normal"/>
        <w:spacing w:lineRule="auto" w:line="276"/>
        <w:ind w:start="420" w:end="0" w:hanging="0"/>
        <w:rPr/>
      </w:pPr>
      <w:r>
        <w:rPr/>
      </w:r>
    </w:p>
    <w:p>
      <w:pPr>
        <w:pStyle w:val="Normal"/>
        <w:spacing w:lineRule="auto" w:line="276"/>
        <w:ind w:start="420" w:end="0" w:hanging="0"/>
        <w:rPr/>
      </w:pPr>
      <w:r>
        <w:rPr/>
        <w:t xml:space="preserve">In this document a code block is a single logically related section of code that is encased by any valid Gambas language construct. </w:t>
      </w:r>
    </w:p>
    <w:p>
      <w:pPr>
        <w:pStyle w:val="Normal"/>
        <w:spacing w:lineRule="auto" w:line="276"/>
        <w:ind w:start="420" w:end="0" w:hanging="0"/>
        <w:rPr/>
      </w:pPr>
      <w:r>
        <w:rPr/>
        <w:t>A single line such as:</w:t>
      </w:r>
    </w:p>
    <w:p>
      <w:pPr>
        <w:pStyle w:val="Normal"/>
        <w:spacing w:lineRule="auto" w:line="276"/>
        <w:ind w:start="840" w:end="0" w:hanging="0"/>
        <w:rPr/>
      </w:pPr>
      <w:r>
        <w:rPr/>
        <w:tab/>
      </w:r>
      <w:r>
        <w:rPr>
          <w:b/>
          <w:bCs/>
        </w:rPr>
        <w:t>a = 24</w:t>
      </w:r>
    </w:p>
    <w:p>
      <w:pPr>
        <w:pStyle w:val="Normal"/>
        <w:spacing w:lineRule="auto" w:line="276"/>
        <w:ind w:start="420" w:end="0" w:hanging="0"/>
        <w:rPr/>
      </w:pPr>
      <w:r>
        <w:rPr/>
        <w:t>Would be considered a singular block of code. And is executed as soon as it’s read by gsh.</w:t>
      </w:r>
    </w:p>
    <w:p>
      <w:pPr>
        <w:pStyle w:val="Normal"/>
        <w:spacing w:lineRule="auto" w:line="276"/>
        <w:ind w:start="420" w:end="0" w:hanging="0"/>
        <w:rPr/>
      </w:pPr>
      <w:r>
        <w:rPr/>
        <w:t>The value of a is lost immediately after it executes.</w:t>
      </w:r>
    </w:p>
    <w:p>
      <w:pPr>
        <w:pStyle w:val="Normal"/>
        <w:spacing w:lineRule="auto" w:line="276"/>
        <w:ind w:start="840" w:end="0" w:hanging="0"/>
        <w:rPr>
          <w:b/>
          <w:b/>
          <w:bCs/>
          <w:sz w:val="20"/>
          <w:szCs w:val="20"/>
        </w:rPr>
      </w:pPr>
      <w:r>
        <w:rPr>
          <w:b/>
          <w:bCs/>
          <w:sz w:val="20"/>
          <w:szCs w:val="20"/>
        </w:rPr>
        <w:t>For I as integer = 0 to 100</w:t>
      </w:r>
    </w:p>
    <w:p>
      <w:pPr>
        <w:pStyle w:val="Normal"/>
        <w:spacing w:lineRule="auto" w:line="276"/>
        <w:ind w:start="840" w:end="0" w:hanging="0"/>
        <w:rPr>
          <w:b/>
          <w:b/>
          <w:bCs/>
          <w:sz w:val="20"/>
          <w:szCs w:val="20"/>
        </w:rPr>
      </w:pPr>
      <w:r>
        <w:rPr>
          <w:b/>
          <w:bCs/>
          <w:sz w:val="20"/>
          <w:szCs w:val="20"/>
        </w:rPr>
        <w:tab/>
        <w:t>dim j as integer = i+1</w:t>
      </w:r>
    </w:p>
    <w:p>
      <w:pPr>
        <w:pStyle w:val="Normal"/>
        <w:spacing w:lineRule="auto" w:line="276"/>
        <w:ind w:start="840" w:end="0" w:hanging="0"/>
        <w:rPr>
          <w:b/>
          <w:b/>
          <w:bCs/>
          <w:sz w:val="20"/>
          <w:szCs w:val="20"/>
        </w:rPr>
      </w:pPr>
      <w:r>
        <w:rPr>
          <w:b/>
          <w:bCs/>
          <w:sz w:val="20"/>
          <w:szCs w:val="20"/>
        </w:rPr>
        <w:tab/>
        <w:t>print I,j,i*j</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420" w:end="0" w:hanging="0"/>
        <w:rPr/>
      </w:pPr>
      <w:r>
        <w:rPr/>
        <w:t>This is an example of a multi line block of code. And would execute after the next keyword is read.</w:t>
      </w:r>
    </w:p>
    <w:p>
      <w:pPr>
        <w:pStyle w:val="Normal"/>
        <w:spacing w:lineRule="auto" w:line="276"/>
        <w:ind w:start="420" w:end="0" w:hanging="0"/>
        <w:rPr/>
      </w:pPr>
      <w:r>
        <w:rPr/>
        <w:t xml:space="preserve">And again all variables defined within this block disappear after the block executes. </w:t>
      </w:r>
    </w:p>
    <w:p>
      <w:pPr>
        <w:pStyle w:val="Heading5"/>
        <w:widowControl/>
        <w:numPr>
          <w:ilvl w:val="0"/>
          <w:numId w:val="0"/>
        </w:numPr>
        <w:suppressAutoHyphens w:val="true"/>
        <w:spacing w:lineRule="auto" w:line="276"/>
        <w:ind w:start="0" w:end="0" w:hanging="0"/>
        <w:rPr/>
      </w:pPr>
      <w:r>
        <w:rPr/>
      </w:r>
      <w:r>
        <w:br w:type="page"/>
      </w:r>
    </w:p>
    <w:p>
      <w:pPr>
        <w:pStyle w:val="Heading5"/>
        <w:numPr>
          <w:ilvl w:val="4"/>
          <w:numId w:val="2"/>
        </w:numPr>
        <w:spacing w:lineRule="auto" w:line="276"/>
        <w:rPr/>
      </w:pPr>
      <w:bookmarkStart w:id="93" w:name="__RefHeading___Toc105_2315703034"/>
      <w:bookmarkEnd w:id="93"/>
      <w:r>
        <w:rPr/>
        <w:t>{ ... } or Lambda … end or Begin … End</w:t>
      </w:r>
    </w:p>
    <w:p>
      <w:pPr>
        <w:pStyle w:val="Normal"/>
        <w:spacing w:lineRule="auto" w:line="276"/>
        <w:ind w:start="420" w:end="0" w:hanging="0"/>
        <w:rPr/>
      </w:pPr>
      <w:r>
        <w:rPr/>
        <w:t>Are used to create a block of executable code. Gsh will normally execute code immediately as it is read. So using one of these shell notations allows the creation of a complete block before the shell begins execution. In this case execution begins as soon as the last &lt;e</w:t>
      </w:r>
      <w:r>
        <w:rPr>
          <w:i/>
          <w:iCs/>
        </w:rPr>
        <w:t>nd | }&gt;</w:t>
      </w:r>
      <w:r>
        <w:rPr/>
        <w:t xml:space="preserve"> statement  is entered.</w:t>
      </w:r>
    </w:p>
    <w:p>
      <w:pPr>
        <w:pStyle w:val="Normal"/>
        <w:spacing w:lineRule="auto" w:line="276"/>
        <w:ind w:start="420" w:end="0" w:hanging="0"/>
        <w:rPr/>
      </w:pPr>
      <w:r>
        <w:rPr/>
      </w:r>
    </w:p>
    <w:p>
      <w:pPr>
        <w:pStyle w:val="Normal"/>
        <w:spacing w:lineRule="auto" w:line="276"/>
        <w:ind w:start="420" w:end="0" w:hanging="0"/>
        <w:rPr/>
      </w:pPr>
      <w:r>
        <w:rPr/>
        <w:t xml:space="preserve">Also any other  block type command will start a block eg for .... next, while...do etc .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420" w:end="0" w:hanging="0"/>
        <w:rPr>
          <w:sz w:val="20"/>
          <w:szCs w:val="20"/>
        </w:rPr>
      </w:pPr>
      <w:r>
        <w:rPr>
          <w:sz w:val="20"/>
          <w:szCs w:val="20"/>
        </w:rPr>
        <w:t>{     &lt; parm1 parm2 … &gt;</w:t>
        <w:tab/>
        <w:tab/>
        <w:t xml:space="preserve">[Lambda | Begin] &lt; parm1 parm2 … &gt; </w:t>
      </w:r>
    </w:p>
    <w:p>
      <w:pPr>
        <w:pStyle w:val="Normal"/>
        <w:spacing w:lineRule="auto" w:line="276"/>
        <w:ind w:start="420" w:end="0" w:hanging="0"/>
        <w:rPr>
          <w:sz w:val="20"/>
          <w:szCs w:val="20"/>
        </w:rPr>
      </w:pPr>
      <w:r>
        <w:rPr>
          <w:sz w:val="20"/>
          <w:szCs w:val="20"/>
        </w:rPr>
        <w:tab/>
        <w:t>Dim i As String</w:t>
        <w:tab/>
        <w:tab/>
        <w:tab/>
        <w:t>Dim i As String     ‘as a use one time function</w:t>
      </w:r>
    </w:p>
    <w:p>
      <w:pPr>
        <w:pStyle w:val="Normal"/>
        <w:spacing w:lineRule="auto" w:line="276"/>
        <w:ind w:start="420" w:end="0" w:hanging="0"/>
        <w:rPr>
          <w:sz w:val="20"/>
          <w:szCs w:val="20"/>
        </w:rPr>
      </w:pPr>
      <w:r>
        <w:rPr>
          <w:sz w:val="20"/>
          <w:szCs w:val="20"/>
        </w:rPr>
        <w:tab/>
        <w:t>i = "this\nthat"</w:t>
        <w:tab/>
        <w:tab/>
        <w:tab/>
        <w:tab/>
        <w:t>i = param[0]</w:t>
      </w:r>
    </w:p>
    <w:p>
      <w:pPr>
        <w:pStyle w:val="Normal"/>
        <w:spacing w:lineRule="auto" w:line="276"/>
        <w:ind w:start="420" w:end="0" w:hanging="0"/>
        <w:rPr>
          <w:sz w:val="20"/>
          <w:szCs w:val="20"/>
        </w:rPr>
      </w:pPr>
      <w:r>
        <w:rPr>
          <w:sz w:val="20"/>
          <w:szCs w:val="20"/>
        </w:rPr>
        <w:tab/>
        <w:t>dim j as string[]</w:t>
        <w:tab/>
        <w:tab/>
        <w:t xml:space="preserve"> </w:t>
        <w:tab/>
        <w:t>dim j as string[]</w:t>
      </w:r>
    </w:p>
    <w:p>
      <w:pPr>
        <w:pStyle w:val="Normal"/>
        <w:spacing w:lineRule="auto" w:line="276"/>
        <w:ind w:start="420" w:end="0" w:hanging="0"/>
        <w:rPr>
          <w:sz w:val="20"/>
          <w:szCs w:val="20"/>
        </w:rPr>
      </w:pPr>
      <w:r>
        <w:rPr>
          <w:sz w:val="20"/>
          <w:szCs w:val="20"/>
        </w:rPr>
        <w:tab/>
        <w:t>j = split(j,"\n")</w:t>
        <w:tab/>
        <w:tab/>
        <w:tab/>
        <w:t xml:space="preserve"> </w:t>
        <w:tab/>
        <w:t>j = split(j,"\n")</w:t>
      </w:r>
    </w:p>
    <w:p>
      <w:pPr>
        <w:pStyle w:val="Normal"/>
        <w:spacing w:lineRule="auto" w:line="276"/>
        <w:ind w:start="420" w:end="0" w:hanging="0"/>
        <w:rPr>
          <w:sz w:val="20"/>
          <w:szCs w:val="20"/>
        </w:rPr>
      </w:pPr>
      <w:r>
        <w:rPr>
          <w:sz w:val="20"/>
          <w:szCs w:val="20"/>
        </w:rPr>
        <w:tab/>
        <w:t>$e = j</w:t>
        <w:tab/>
        <w:tab/>
        <w:tab/>
        <w:tab/>
        <w:tab/>
        <w:t>$e = j</w:t>
      </w:r>
    </w:p>
    <w:p>
      <w:pPr>
        <w:pStyle w:val="Normal"/>
        <w:spacing w:lineRule="auto" w:line="276"/>
        <w:ind w:start="420" w:end="0" w:hanging="0"/>
        <w:rPr>
          <w:sz w:val="20"/>
          <w:szCs w:val="20"/>
        </w:rPr>
      </w:pPr>
      <w:r>
        <w:rPr>
          <w:sz w:val="20"/>
          <w:szCs w:val="20"/>
        </w:rPr>
        <w:t xml:space="preserve">} &lt;&amp;&gt; </w:t>
        <w:tab/>
        <w:tab/>
        <w:t xml:space="preserve">  </w:t>
        <w:tab/>
        <w:tab/>
        <w:tab/>
        <w:t>end &lt;&amp;&gt;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420" w:end="0" w:hanging="0"/>
        <w:rPr/>
      </w:pPr>
      <w:r>
        <w:rPr/>
        <w:t>You may edit and execute the last lambda expression by using &lt;edit | edit lambda &gt;</w:t>
      </w:r>
    </w:p>
    <w:p>
      <w:pPr>
        <w:pStyle w:val="Normal"/>
        <w:spacing w:lineRule="auto" w:line="276"/>
        <w:ind w:start="420" w:end="0" w:hanging="0"/>
        <w:rPr/>
      </w:pPr>
      <w:r>
        <w:rPr/>
        <w:t>You may execute the lambda function again by using the  run command with no parameters.</w:t>
      </w:r>
    </w:p>
    <w:p>
      <w:pPr>
        <w:pStyle w:val="Normal"/>
        <w:spacing w:lineRule="auto" w:line="276"/>
        <w:ind w:start="420" w:end="0" w:hanging="0"/>
        <w:rPr/>
      </w:pPr>
      <w:r>
        <w:rPr/>
      </w:r>
    </w:p>
    <w:p>
      <w:pPr>
        <w:pStyle w:val="Normal"/>
        <w:spacing w:lineRule="auto" w:line="276"/>
        <w:ind w:start="420" w:end="0" w:hanging="0"/>
        <w:rPr/>
      </w:pPr>
      <w:r>
        <w:rPr/>
        <w:t>Parameters may be passed to a lambda expression using the param for Gambas ‘...’ functions</w:t>
      </w:r>
    </w:p>
    <w:p>
      <w:pPr>
        <w:pStyle w:val="Normal"/>
        <w:spacing w:lineRule="auto" w:line="276"/>
        <w:ind w:start="420" w:end="0" w:hanging="0"/>
        <w:rPr/>
      </w:pPr>
      <w:r>
        <w:rPr/>
        <w:t>If used in gsh scripts Gambas variable declarations are only local to the lambda expression. But Shell Global variables may be changed and created by lambda functions and will be available after the execution.</w:t>
      </w:r>
    </w:p>
    <w:p>
      <w:pPr>
        <w:pStyle w:val="Normal"/>
        <w:spacing w:lineRule="auto" w:line="276"/>
        <w:ind w:start="420" w:end="0" w:hanging="0"/>
        <w:rPr/>
      </w:pPr>
      <w:r>
        <w:rPr/>
      </w:r>
    </w:p>
    <w:p>
      <w:pPr>
        <w:pStyle w:val="Normal"/>
        <w:spacing w:lineRule="auto" w:line="276"/>
        <w:ind w:start="420" w:end="0" w:hanging="0"/>
        <w:rPr/>
      </w:pPr>
      <w:r>
        <w:rPr/>
        <w:t xml:space="preserve">Parameters are useful if the expression is executed within a script which is called many times with changing values. </w:t>
      </w:r>
    </w:p>
    <w:p>
      <w:pPr>
        <w:pStyle w:val="Normal"/>
        <w:spacing w:lineRule="auto" w:line="276"/>
        <w:ind w:start="420" w:end="0" w:hanging="0"/>
        <w:rPr/>
      </w:pPr>
      <w:r>
        <w:rPr/>
      </w:r>
    </w:p>
    <w:p>
      <w:pPr>
        <w:pStyle w:val="Normal"/>
        <w:spacing w:lineRule="auto" w:line="276"/>
        <w:ind w:start="420" w:end="0" w:hanging="0"/>
        <w:rPr/>
      </w:pPr>
      <w:r>
        <w:rPr/>
        <w:t>Adding the &amp; to the last statement will cause the block to execute as an independent task with no wait.</w:t>
      </w:r>
      <w:r>
        <w:br w:type="page"/>
      </w:r>
    </w:p>
    <w:p>
      <w:pPr>
        <w:pStyle w:val="Heading2"/>
        <w:numPr>
          <w:ilvl w:val="1"/>
          <w:numId w:val="2"/>
        </w:numPr>
        <w:spacing w:lineRule="auto" w:line="276"/>
        <w:rPr/>
      </w:pPr>
      <w:bookmarkStart w:id="94" w:name="__RefHeading___Toc93_3411073610"/>
      <w:bookmarkEnd w:id="94"/>
      <w:r>
        <w:rPr/>
        <w:t>Commands – Plugins from subs/class/struct Directories</w:t>
      </w:r>
    </w:p>
    <w:p>
      <w:pPr>
        <w:pStyle w:val="Heading5"/>
        <w:numPr>
          <w:ilvl w:val="4"/>
          <w:numId w:val="2"/>
        </w:numPr>
        <w:spacing w:lineRule="auto" w:line="276"/>
        <w:rPr/>
      </w:pPr>
      <w:bookmarkStart w:id="95" w:name="__RefHeading___Toc95_3411073610"/>
      <w:bookmarkEnd w:id="95"/>
      <w:r>
        <w:rPr/>
        <w:t>cd</w:t>
        <w:tab/>
        <w:t>directorypath - Change the current working directory</w:t>
      </w:r>
    </w:p>
    <w:p>
      <w:pPr>
        <w:pStyle w:val="Normal"/>
        <w:spacing w:lineRule="auto" w:line="276"/>
        <w:ind w:start="840" w:end="0" w:hanging="0"/>
        <w:rPr/>
      </w:pPr>
      <w:r>
        <w:rPr/>
        <w:t>Uses the global $pwd variable.</w:t>
      </w:r>
    </w:p>
    <w:p>
      <w:pPr>
        <w:pStyle w:val="Normal"/>
        <w:spacing w:lineRule="auto" w:line="276"/>
        <w:ind w:start="840" w:end="0" w:hanging="0"/>
        <w:rPr/>
      </w:pPr>
      <w:r>
        <w:rPr/>
        <w:t>Updates the global $env variable PWD entry.</w:t>
      </w:r>
    </w:p>
    <w:p>
      <w:pPr>
        <w:pStyle w:val="Normal"/>
        <w:spacing w:lineRule="auto" w:line="276"/>
        <w:ind w:start="840" w:end="0" w:hanging="0"/>
        <w:rPr/>
      </w:pPr>
      <w:r>
        <w:rPr/>
        <w:t>Function cd("directory").</w:t>
      </w:r>
    </w:p>
    <w:p>
      <w:pPr>
        <w:pStyle w:val="Normal"/>
        <w:spacing w:lineRule="auto" w:line="276"/>
        <w:ind w:start="840" w:end="0" w:hanging="0"/>
        <w:rPr/>
      </w:pPr>
      <w:r>
        <w:rPr/>
        <w:t>Command cd "directory."</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96" w:name="__RefHeading___Toc97_3411073610"/>
      <w:bookmarkEnd w:id="96"/>
      <w:r>
        <w:rPr/>
        <w:t>clear</w:t>
        <w:tab/>
        <w:t>Clears the screen</w:t>
      </w:r>
    </w:p>
    <w:p>
      <w:pPr>
        <w:pStyle w:val="Normal"/>
        <w:spacing w:lineRule="auto" w:line="276"/>
        <w:ind w:start="840" w:end="0" w:hanging="0"/>
        <w:rPr/>
      </w:pPr>
      <w:r>
        <w:rPr/>
        <w:t>Returns ‘true’ if cleared, ‘false,’ otherwise.</w:t>
      </w:r>
    </w:p>
    <w:p>
      <w:pPr>
        <w:pStyle w:val="Normal"/>
        <w:spacing w:lineRule="auto" w:line="276"/>
        <w:ind w:start="840" w:end="0" w:hanging="0"/>
        <w:rPr/>
      </w:pPr>
      <w:r>
        <w:rPr/>
        <w:t>$result contains the error text or "OK."</w:t>
      </w:r>
    </w:p>
    <w:p>
      <w:pPr>
        <w:pStyle w:val="Heading5"/>
        <w:numPr>
          <w:ilvl w:val="4"/>
          <w:numId w:val="2"/>
        </w:numPr>
        <w:rPr/>
      </w:pPr>
      <w:bookmarkStart w:id="97" w:name="__RefHeading___Toc238_2829647683"/>
      <w:bookmarkEnd w:id="97"/>
      <w:r>
        <w:rPr/>
        <w:t>clearclass</w:t>
        <w:tab/>
        <w:t>Clears all classes and structures from the image</w:t>
      </w:r>
    </w:p>
    <w:p>
      <w:pPr>
        <w:pStyle w:val="Heading5"/>
        <w:numPr>
          <w:ilvl w:val="4"/>
          <w:numId w:val="2"/>
        </w:numPr>
        <w:spacing w:lineRule="auto" w:line="276"/>
        <w:rPr/>
      </w:pPr>
      <w:bookmarkStart w:id="98" w:name="__RefHeading___Toc99_3411073610"/>
      <w:bookmarkEnd w:id="98"/>
      <w:r>
        <w:rPr/>
        <w:t xml:space="preserve">clearhist </w:t>
        <w:tab/>
        <w:t>Clears the history of entered commands</w:t>
      </w:r>
    </w:p>
    <w:p>
      <w:pPr>
        <w:pStyle w:val="Normal"/>
        <w:spacing w:lineRule="auto" w:line="276"/>
        <w:ind w:start="840" w:end="0" w:hanging="0"/>
        <w:rPr/>
      </w:pPr>
      <w:r>
        <w:rPr/>
        <w:t>Function clearhist()</w:t>
      </w:r>
    </w:p>
    <w:p>
      <w:pPr>
        <w:pStyle w:val="Normal"/>
        <w:spacing w:lineRule="auto" w:line="276"/>
        <w:ind w:start="840" w:end="0" w:hanging="0"/>
        <w:rPr/>
      </w:pPr>
      <w:r>
        <w:rPr/>
        <w:t>Command clearhist()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99" w:name="__RefHeading___Toc240_2829647683"/>
      <w:bookmarkEnd w:id="99"/>
      <w:r>
        <w:rPr/>
        <w:t xml:space="preserve">clearsubs </w:t>
        <w:tab/>
        <w:t>Clears all subs/functions/procedures from the image</w:t>
      </w:r>
    </w:p>
    <w:p>
      <w:pPr>
        <w:pStyle w:val="Heading5"/>
        <w:numPr>
          <w:ilvl w:val="4"/>
          <w:numId w:val="2"/>
        </w:numPr>
        <w:rPr/>
      </w:pPr>
      <w:bookmarkStart w:id="100" w:name="__RefHeading___Toc141_3697558090"/>
      <w:bookmarkEnd w:id="100"/>
      <w:r>
        <w:rPr/>
        <w:t>clearvars</w:t>
        <w:tab/>
        <w:t>Clears all user defined shell variables from memory</w:t>
      </w:r>
    </w:p>
    <w:p>
      <w:pPr>
        <w:pStyle w:val="Heading5"/>
        <w:numPr>
          <w:ilvl w:val="4"/>
          <w:numId w:val="2"/>
        </w:numPr>
        <w:rPr/>
      </w:pPr>
      <w:bookmarkStart w:id="101" w:name="__RefHeading___Toc242_2829647683"/>
      <w:bookmarkEnd w:id="101"/>
      <w:r>
        <w:rPr/>
        <w:t>compload</w:t>
        <w:tab/>
        <w:t>Loads a gambas3 component into the image</w:t>
      </w:r>
    </w:p>
    <w:p>
      <w:pPr>
        <w:pStyle w:val="TextBody"/>
        <w:ind w:start="840" w:end="0" w:hanging="0"/>
        <w:rPr/>
      </w:pPr>
      <w:r>
        <w:rPr/>
        <w:t>Compload "componentname" …</w:t>
      </w:r>
    </w:p>
    <w:p>
      <w:pPr>
        <w:pStyle w:val="TextBody"/>
        <w:ind w:start="840" w:end="0" w:hanging="0"/>
        <w:rPr/>
      </w:pPr>
      <w:r>
        <w:rPr/>
        <w:t>Loads the list of components into the shell.</w:t>
      </w:r>
    </w:p>
    <w:p>
      <w:pPr>
        <w:pStyle w:val="Heading5"/>
        <w:numPr>
          <w:ilvl w:val="4"/>
          <w:numId w:val="2"/>
        </w:numPr>
        <w:spacing w:lineRule="auto" w:line="276"/>
        <w:rPr/>
      </w:pPr>
      <w:bookmarkStart w:id="102" w:name="__RefHeading___Toc101_3411073610"/>
      <w:bookmarkEnd w:id="102"/>
      <w:r>
        <w:rPr/>
        <w:t>fprint</w:t>
        <w:tab/>
        <w:t>Prints to a file the content of arrays or collections</w:t>
      </w:r>
    </w:p>
    <w:p>
      <w:pPr>
        <w:pStyle w:val="Normal"/>
        <w:spacing w:lineRule="auto" w:line="276"/>
        <w:ind w:start="840" w:end="0" w:hanging="0"/>
        <w:rPr/>
      </w:pPr>
      <w:r>
        <w:rPr/>
        <w:t>&amp;&amp;or objects/classes with the special _print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lprint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3" w:name="__RefHeading___Toc103_3411073610"/>
      <w:bookmarkEnd w:id="103"/>
      <w:r>
        <w:rPr/>
        <w:t>getfile</w:t>
        <w:tab/>
        <w:t>“FileName”</w:t>
        <w:tab/>
        <w:t>Loads a binary copy of the file into a global variable</w:t>
      </w:r>
    </w:p>
    <w:p>
      <w:pPr>
        <w:pStyle w:val="Normal"/>
        <w:spacing w:lineRule="auto" w:line="276"/>
        <w:ind w:start="840" w:end="0" w:hanging="0"/>
        <w:rPr/>
      </w:pPr>
      <w:r>
        <w:rPr/>
        <w:t>Defaults to ~/vars/filename.</w:t>
      </w:r>
    </w:p>
    <w:p>
      <w:pPr>
        <w:pStyle w:val="Normal"/>
        <w:spacing w:lineRule="auto" w:line="276"/>
        <w:ind w:start="840" w:end="0" w:hanging="0"/>
        <w:rPr/>
      </w:pPr>
      <w:r>
        <w:rPr/>
        <w:t>Loaded file may be dumped using fprint.</w:t>
      </w:r>
    </w:p>
    <w:p>
      <w:pPr>
        <w:pStyle w:val="Normal"/>
        <w:spacing w:lineRule="auto" w:line="276"/>
        <w:ind w:start="840" w:end="0" w:hanging="0"/>
        <w:rPr/>
      </w:pPr>
      <w:r>
        <w:rPr/>
        <w:t>Used a byte[] as the medium edit will hex edit this type.</w:t>
      </w:r>
    </w:p>
    <w:p>
      <w:pPr>
        <w:pStyle w:val="Heading5"/>
        <w:numPr>
          <w:ilvl w:val="4"/>
          <w:numId w:val="2"/>
        </w:numPr>
        <w:spacing w:lineRule="auto" w:line="276"/>
        <w:rPr/>
      </w:pPr>
      <w:bookmarkStart w:id="104" w:name="__RefHeading___Toc105_3411073610"/>
      <w:bookmarkEnd w:id="104"/>
      <w:r>
        <w:rPr/>
        <w:t>hist   &lt;start at&gt;&lt;number of  entries&gt;   Prints a list input lines to the stdout</w:t>
      </w:r>
    </w:p>
    <w:p>
      <w:pPr>
        <w:pStyle w:val="Normal"/>
        <w:spacing w:lineRule="auto" w:line="276"/>
        <w:ind w:start="840" w:end="0" w:hanging="0"/>
        <w:rPr/>
      </w:pPr>
      <w:r>
        <w:rPr/>
        <w:t>As function hist(optional StartAt, NumberOfEntriesToDisplay).</w:t>
      </w:r>
    </w:p>
    <w:p>
      <w:pPr>
        <w:pStyle w:val="Normal"/>
        <w:spacing w:lineRule="auto" w:line="276"/>
        <w:ind w:start="840" w:end="0" w:hanging="0"/>
        <w:rPr/>
      </w:pPr>
      <w:r>
        <w:rPr/>
        <w:t>As command hist startAt NumberOfEntriesToDisplay.</w:t>
      </w:r>
    </w:p>
    <w:p>
      <w:pPr>
        <w:pStyle w:val="Normal"/>
        <w:spacing w:lineRule="auto" w:line="276"/>
        <w:ind w:start="840" w:end="0" w:hanging="0"/>
        <w:rPr/>
      </w:pPr>
      <w:r>
        <w:rPr/>
        <w:t xml:space="preserve">Uses the global collection $history. </w:t>
      </w:r>
    </w:p>
    <w:p>
      <w:pPr>
        <w:pStyle w:val="Normal"/>
        <w:spacing w:lineRule="auto" w:line="276"/>
        <w:ind w:start="840" w:end="0" w:hanging="0"/>
        <w:rPr/>
      </w:pPr>
      <w:r>
        <w:rPr/>
        <w:t>You can use a negative start up number to go back that number from the current line.</w:t>
      </w:r>
    </w:p>
    <w:p>
      <w:pPr>
        <w:pStyle w:val="Normal"/>
        <w:spacing w:lineRule="auto" w:line="276"/>
        <w:ind w:start="840" w:end="0" w:hanging="0"/>
        <w:rPr/>
      </w:pPr>
      <w:r>
        <w:rPr/>
        <w:t>Returns ‘true’ if read,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5" w:name="__RefHeading___Toc168_2829647683"/>
      <w:bookmarkEnd w:id="105"/>
      <w:r>
        <w:rPr/>
        <w:t>hh</w:t>
        <w:tab/>
        <w:tab/>
        <w:t>Lists the last 10 history entries only</w:t>
      </w:r>
    </w:p>
    <w:p>
      <w:pPr>
        <w:pStyle w:val="Heading5"/>
        <w:numPr>
          <w:ilvl w:val="4"/>
          <w:numId w:val="2"/>
        </w:numPr>
        <w:spacing w:lineRule="auto" w:line="276"/>
        <w:rPr/>
      </w:pPr>
      <w:bookmarkStart w:id="106" w:name="__RefHeading___Toc622_1004977946"/>
      <w:bookmarkEnd w:id="106"/>
      <w:r>
        <w:rPr/>
        <w:t xml:space="preserve">jobs &lt; pid | ON |OFF &gt; </w:t>
        <w:tab/>
        <w:t>Prints a list of current background jobs</w:t>
      </w:r>
    </w:p>
    <w:p>
      <w:pPr>
        <w:pStyle w:val="Normal"/>
        <w:spacing w:lineRule="auto" w:line="276"/>
        <w:ind w:start="840" w:end="0" w:hanging="0"/>
        <w:rPr/>
      </w:pPr>
      <w:r>
        <w:rPr/>
        <w:t>Turns Job Control ON or OFF Default is OFF.</w:t>
      </w:r>
    </w:p>
    <w:p>
      <w:pPr>
        <w:pStyle w:val="Normal"/>
        <w:spacing w:lineRule="auto" w:line="276"/>
        <w:ind w:start="840" w:end="0" w:hanging="0"/>
        <w:rPr/>
      </w:pPr>
      <w:r>
        <w:rPr/>
        <w:t>This lists all the jobs currently running for a user or requested PID.</w:t>
      </w:r>
    </w:p>
    <w:p>
      <w:pPr>
        <w:pStyle w:val="Normal"/>
        <w:spacing w:lineRule="auto" w:line="276"/>
        <w:ind w:start="840" w:end="0" w:hanging="0"/>
        <w:rPr/>
      </w:pPr>
      <w:r>
        <w:rPr/>
        <w:t>That is every instance of a task started by all gsh sessions for a user.</w:t>
      </w:r>
    </w:p>
    <w:p>
      <w:pPr>
        <w:pStyle w:val="Heading5"/>
        <w:numPr>
          <w:ilvl w:val="4"/>
          <w:numId w:val="2"/>
        </w:numPr>
        <w:spacing w:lineRule="auto" w:line="276"/>
        <w:rPr/>
      </w:pPr>
      <w:bookmarkStart w:id="107" w:name="__RefHeading___Toc107_3411073610"/>
      <w:bookmarkEnd w:id="107"/>
      <w:r>
        <w:rPr/>
        <w:t>lclass</w:t>
        <w:tab/>
        <w:t>&lt;GlobalClassname&gt; - Prints a list of global classes.</w:t>
      </w:r>
    </w:p>
    <w:p>
      <w:pPr>
        <w:pStyle w:val="Normal"/>
        <w:spacing w:lineRule="auto" w:line="276"/>
        <w:ind w:start="840" w:end="0" w:hanging="0"/>
        <w:rPr/>
      </w:pPr>
      <w:r>
        <w:rPr/>
        <w:t>Prints the content of specific class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8" w:name="__RefHeading___Toc109_3411073610"/>
      <w:bookmarkEnd w:id="108"/>
      <w:r>
        <w:rPr/>
        <w:t>lenv</w:t>
        <w:tab/>
        <w:t>Prints the current environment for exec.</w:t>
      </w:r>
    </w:p>
    <w:p>
      <w:pPr>
        <w:pStyle w:val="Normal"/>
        <w:spacing w:lineRule="auto" w:line="276"/>
        <w:ind w:start="840" w:end="0" w:hanging="0"/>
        <w:rPr/>
      </w:pPr>
      <w:r>
        <w:rPr/>
        <w:t>As function env().</w:t>
      </w:r>
    </w:p>
    <w:p>
      <w:pPr>
        <w:pStyle w:val="Normal"/>
        <w:spacing w:lineRule="auto" w:line="276"/>
        <w:ind w:start="840" w:end="0" w:hanging="0"/>
        <w:rPr/>
      </w:pPr>
      <w:r>
        <w:rPr/>
        <w:t>As command env.</w:t>
      </w:r>
    </w:p>
    <w:p>
      <w:pPr>
        <w:pStyle w:val="Normal"/>
        <w:spacing w:lineRule="auto" w:line="276"/>
        <w:ind w:start="840" w:end="0" w:hanging="0"/>
        <w:rPr/>
      </w:pPr>
      <w:r>
        <w:rPr/>
        <w:t>Uses the global $env string[] variable.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09" w:name="__RefHeading___Toc192_3705831925"/>
      <w:bookmarkEnd w:id="109"/>
      <w:r>
        <w:rPr/>
        <w:t>dbload</w:t>
        <w:tab/>
        <w:t>&lt;"ImageFileName"&gt;  Loads and uses a memory image from a file .</w:t>
      </w:r>
    </w:p>
    <w:p>
      <w:pPr>
        <w:pStyle w:val="Normal"/>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t>Function load(&lt;"filename"&gt;).</w:t>
      </w:r>
    </w:p>
    <w:p>
      <w:pPr>
        <w:pStyle w:val="Normal"/>
        <w:spacing w:lineRule="auto" w:line="276"/>
        <w:ind w:start="840" w:end="0" w:hanging="0"/>
        <w:rPr/>
      </w:pPr>
      <w:r>
        <w:rPr/>
        <w:t>Command  load &lt;"filename"&gt;.</w:t>
      </w:r>
    </w:p>
    <w:p>
      <w:pPr>
        <w:pStyle w:val="Normal"/>
        <w:spacing w:lineRule="auto" w:line="276"/>
        <w:ind w:start="840" w:end="0" w:hanging="0"/>
        <w:rPr/>
      </w:pPr>
      <w:r>
        <w:rPr/>
        <w:t>The default path is ~/vars/filename.</w:t>
      </w:r>
    </w:p>
    <w:p>
      <w:pPr>
        <w:pStyle w:val="Normal"/>
        <w:spacing w:lineRule="auto" w:line="276"/>
        <w:ind w:start="840" w:end="0" w:hanging="0"/>
        <w:rPr/>
      </w:pPr>
      <w:r>
        <w:rPr/>
        <w:t>The default filename is gsh.image.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0" w:name="__RefHeading___Toc170_2829647683"/>
      <w:bookmarkEnd w:id="110"/>
      <w:r>
        <w:rPr/>
        <w:t>dbsave &lt;"ImageFileName"&gt; - Saves the current image to a file.</w:t>
      </w:r>
    </w:p>
    <w:p>
      <w:pPr>
        <w:pStyle w:val="Normal"/>
        <w:spacing w:lineRule="auto" w:line="276"/>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rFonts w:eastAsia="Liberation Serif;Times New Roman" w:cs="Liberation Serif;Times New Roman"/>
        </w:rPr>
        <w:t>F</w:t>
      </w:r>
      <w:r>
        <w:rPr/>
        <w:t>unction save(&lt;"filename"&gt;) .</w:t>
      </w:r>
    </w:p>
    <w:p>
      <w:pPr>
        <w:pStyle w:val="Normal"/>
        <w:spacing w:lineRule="auto" w:line="276"/>
        <w:ind w:start="840" w:end="0" w:hanging="0"/>
        <w:rPr/>
      </w:pPr>
      <w:r>
        <w:rPr/>
        <w:t>Command save &lt;"filename"&gt;.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1" w:name="__RefHeading___Toc113_3411073610"/>
      <w:bookmarkEnd w:id="111"/>
      <w:r>
        <w:rPr/>
        <w:br/>
        <w:t>lprint</w:t>
        <w:tab/>
        <w:t>Prints the content of arrays, collections, Object or Classes</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lprint(...) print the variables.</w:t>
      </w:r>
    </w:p>
    <w:p>
      <w:pPr>
        <w:pStyle w:val="Normal"/>
        <w:spacing w:lineRule="auto" w:line="276"/>
        <w:ind w:start="840" w:end="0" w:hanging="0"/>
        <w:rPr/>
      </w:pPr>
      <w:r>
        <w:rPr/>
        <w:t>Command  lprint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rPr/>
      </w:pPr>
      <w:bookmarkStart w:id="112" w:name="__RefHeading___Toc172_2829647683"/>
      <w:bookmarkEnd w:id="112"/>
      <w:r>
        <w:rPr/>
        <w:t>fprint</w:t>
        <w:tab/>
        <w:t>Prints the content of arrays, collections, Object or Classes to a file</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fprint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13" w:name="__RefHeading___Toc174_2829647683"/>
      <w:bookmarkEnd w:id="113"/>
      <w:r>
        <w:rPr/>
        <w:t>lcompsub</w:t>
        <w:tab/>
        <w:t>Lists all subs/functions compiled and loaded</w:t>
      </w:r>
    </w:p>
    <w:p>
      <w:pPr>
        <w:pStyle w:val="Heading5"/>
        <w:numPr>
          <w:ilvl w:val="4"/>
          <w:numId w:val="2"/>
        </w:numPr>
        <w:rPr/>
      </w:pPr>
      <w:bookmarkStart w:id="114" w:name="__RefHeading___Toc176_2829647683"/>
      <w:bookmarkEnd w:id="114"/>
      <w:r>
        <w:rPr/>
        <w:t>lenv</w:t>
        <w:tab/>
        <w:tab/>
        <w:t>Lists the current environment</w:t>
      </w:r>
    </w:p>
    <w:p>
      <w:pPr>
        <w:pStyle w:val="Heading5"/>
        <w:numPr>
          <w:ilvl w:val="4"/>
          <w:numId w:val="2"/>
        </w:numPr>
        <w:rPr/>
      </w:pPr>
      <w:bookmarkStart w:id="115" w:name="__RefHeading___Toc178_2829647683"/>
      <w:bookmarkEnd w:id="115"/>
      <w:r>
        <w:rPr/>
        <w:t>lnotify</w:t>
        <w:tab/>
        <w:tab/>
        <w:t>Lists the variables the current task is waiting to be notified on change</w:t>
      </w:r>
    </w:p>
    <w:p>
      <w:pPr>
        <w:pStyle w:val="Heading5"/>
        <w:numPr>
          <w:ilvl w:val="4"/>
          <w:numId w:val="2"/>
        </w:numPr>
        <w:spacing w:lineRule="auto" w:line="276"/>
        <w:rPr/>
      </w:pPr>
      <w:bookmarkStart w:id="116" w:name="__RefHeading___Toc115_3411073610"/>
      <w:bookmarkEnd w:id="116"/>
      <w:r>
        <w:rPr/>
        <w:t>lsclasses  Lists all the classes in the current environment</w:t>
      </w:r>
    </w:p>
    <w:p>
      <w:pPr>
        <w:pStyle w:val="Normal"/>
        <w:spacing w:lineRule="auto" w:line="276"/>
        <w:ind w:start="840" w:end="0" w:hanging="0"/>
        <w:rPr/>
      </w:pPr>
      <w:r>
        <w:rPr/>
        <w:t>This is the Gambas classes collection for the current application</w:t>
      </w:r>
    </w:p>
    <w:p>
      <w:pPr>
        <w:pStyle w:val="Heading5"/>
        <w:numPr>
          <w:ilvl w:val="4"/>
          <w:numId w:val="2"/>
        </w:numPr>
        <w:spacing w:lineRule="auto" w:line="276"/>
        <w:rPr/>
      </w:pPr>
      <w:bookmarkStart w:id="117" w:name="__RefHeading___Toc117_3411073610"/>
      <w:bookmarkEnd w:id="117"/>
      <w:r>
        <w:rPr/>
        <w:t>lsubs &lt;GlobalSubName&gt; - Prints a list of global functions, subs, procs</w:t>
      </w:r>
    </w:p>
    <w:p>
      <w:pPr>
        <w:pStyle w:val="Normal"/>
        <w:spacing w:lineRule="auto" w:line="276"/>
        <w:ind w:start="840" w:end="0" w:hanging="0"/>
        <w:rPr/>
      </w:pPr>
      <w:r>
        <w:rPr>
          <w:rFonts w:eastAsia="Liberation Serif;Times New Roman" w:cs="Liberation Serif;Times New Roman"/>
        </w:rPr>
        <w:t>P</w:t>
      </w:r>
      <w:r>
        <w:rPr/>
        <w:t>rints the content of function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8" w:name="__RefHeading___Toc119_3411073610"/>
      <w:bookmarkEnd w:id="118"/>
      <w:r>
        <w:rPr/>
        <w:t>lvars  &lt;$GlobalVarName&gt; - Lists all variables or specific variable with content</w:t>
      </w:r>
    </w:p>
    <w:p>
      <w:pPr>
        <w:pStyle w:val="Normal"/>
        <w:spacing w:lineRule="auto" w:line="276"/>
        <w:ind w:start="840" w:end="0" w:hanging="0"/>
        <w:rPr/>
      </w:pPr>
      <w:r>
        <w:rPr/>
        <w:t>Function lvars(&lt;varname&gt;)</w:t>
      </w:r>
    </w:p>
    <w:p>
      <w:pPr>
        <w:pStyle w:val="Normal"/>
        <w:spacing w:lineRule="auto" w:line="276"/>
        <w:ind w:start="840" w:end="0" w:hanging="0"/>
        <w:rPr/>
      </w:pPr>
      <w:r>
        <w:rPr/>
        <w:t>Command lvars &lt;varname&gt;</w:t>
      </w:r>
    </w:p>
    <w:p>
      <w:pPr>
        <w:pStyle w:val="Normal"/>
        <w:spacing w:lineRule="auto" w:line="276"/>
        <w:ind w:start="840" w:end="0" w:hanging="0"/>
        <w:rPr/>
      </w:pPr>
      <w:r>
        <w:rPr/>
        <w:t>Lists all if no parameter, other wise varname passed</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19" w:name="__RefHeading___Toc123_3411073610"/>
      <w:bookmarkEnd w:id="119"/>
      <w:r>
        <w:rPr/>
        <w:t>readto(GlobalVar as string) For next command redirect</w:t>
      </w:r>
      <w:ins w:id="187" w:author="Patti " w:date="2021-01-29T15:22:00Z">
        <w:r>
          <w:rPr/>
          <w:t>s</w:t>
        </w:r>
      </w:ins>
      <w:r>
        <w:rPr/>
        <w:t xml:space="preserve"> output to variable</w:t>
      </w:r>
    </w:p>
    <w:p>
      <w:pPr>
        <w:pStyle w:val="Heading5"/>
        <w:numPr>
          <w:ilvl w:val="4"/>
          <w:numId w:val="2"/>
        </w:numPr>
        <w:spacing w:lineRule="auto" w:line="276"/>
        <w:rPr/>
      </w:pPr>
      <w:bookmarkStart w:id="120" w:name="__RefHeading___Toc125_3411073610"/>
      <w:bookmarkEnd w:id="120"/>
      <w:r>
        <w:rPr/>
        <w:t>resetdefaults  Resets the system variables to their default value</w:t>
      </w:r>
    </w:p>
    <w:p>
      <w:pPr>
        <w:pStyle w:val="Normal"/>
        <w:spacing w:lineRule="auto" w:line="276"/>
        <w:ind w:start="840" w:end="0" w:hanging="0"/>
        <w:rPr>
          <w:del w:id="189" w:author="Patti " w:date="2021-01-29T15:23:00Z"/>
        </w:rPr>
      </w:pPr>
      <w:r>
        <w:rPr>
          <w:rFonts w:eastAsia="Liberation Serif;Times New Roman" w:cs="Liberation Serif;Times New Roman"/>
        </w:rPr>
        <w:t>T</w:t>
      </w:r>
      <w:r>
        <w:rPr/>
        <w:t>his is not destructive and will change all gsh system variables to</w:t>
      </w:r>
      <w:ins w:id="188" w:author="Patti " w:date="2021-01-29T15:23:00Z">
        <w:r>
          <w:rPr/>
          <w:t xml:space="preserve"> </w:t>
        </w:r>
      </w:ins>
    </w:p>
    <w:p>
      <w:pPr>
        <w:pStyle w:val="Normal"/>
        <w:spacing w:lineRule="auto" w:line="276"/>
        <w:ind w:start="840" w:end="0" w:hanging="0"/>
        <w:rPr/>
      </w:pPr>
      <w:r>
        <w:rPr/>
        <w:t>their default values.</w:t>
      </w:r>
    </w:p>
    <w:p>
      <w:pPr>
        <w:pStyle w:val="Heading5"/>
        <w:numPr>
          <w:ilvl w:val="4"/>
          <w:numId w:val="2"/>
        </w:numPr>
        <w:spacing w:lineRule="auto" w:line="276"/>
        <w:rPr/>
      </w:pPr>
      <w:bookmarkStart w:id="121" w:name="__RefHeading___Toc127_3411073610"/>
      <w:bookmarkEnd w:id="121"/>
      <w:r>
        <w:rPr/>
        <w:t>resetenv  Resets the current image to default</w:t>
      </w:r>
    </w:p>
    <w:p>
      <w:pPr>
        <w:pStyle w:val="Normal"/>
        <w:spacing w:lineRule="auto" w:line="276"/>
        <w:ind w:start="840" w:end="0" w:hanging="0"/>
        <w:rPr/>
      </w:pPr>
      <w:r>
        <w:rPr/>
        <w:t>You must call save or quit to save this image to disk.</w:t>
      </w:r>
    </w:p>
    <w:p>
      <w:pPr>
        <w:pStyle w:val="Normal"/>
        <w:spacing w:lineRule="auto" w:line="276"/>
        <w:ind w:start="840" w:end="0" w:hanging="0"/>
        <w:rPr/>
      </w:pPr>
      <w:r>
        <w:rPr/>
        <w:t>Function resetenv().</w:t>
      </w:r>
    </w:p>
    <w:p>
      <w:pPr>
        <w:pStyle w:val="Normal"/>
        <w:spacing w:lineRule="auto" w:line="276"/>
        <w:ind w:start="840" w:end="0" w:hanging="0"/>
        <w:rPr/>
      </w:pPr>
      <w:r>
        <w:rPr/>
        <w:t>Command resetenv.</w:t>
      </w:r>
    </w:p>
    <w:p>
      <w:pPr>
        <w:pStyle w:val="Normal"/>
        <w:spacing w:lineRule="auto" w:line="276"/>
        <w:ind w:start="840" w:end="0" w:hanging="0"/>
        <w:rPr/>
      </w:pPr>
      <w:r>
        <w:rPr/>
        <w:t xml:space="preserve">Returns 'true' if found, </w:t>
      </w:r>
      <w:ins w:id="190" w:author="Patti " w:date="2021-01-29T15:23:00Z">
        <w:r>
          <w:rPr/>
          <w:t>‘</w:t>
        </w:r>
      </w:ins>
      <w:r>
        <w:rPr/>
        <w:t>false</w:t>
      </w:r>
      <w:ins w:id="191" w:author="Patti " w:date="2021-01-29T15:23: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rPr/>
      </w:pPr>
      <w:bookmarkStart w:id="122" w:name="__RefHeading___Toc244_2829647683"/>
      <w:bookmarkEnd w:id="122"/>
      <w:r>
        <w:rPr/>
        <w:t>savesubs Saves all or some of the subs in memory to the ~/vars/subs directory.</w:t>
      </w:r>
    </w:p>
    <w:p>
      <w:pPr>
        <w:pStyle w:val="Normal"/>
        <w:spacing w:lineRule="auto" w:line="276"/>
        <w:ind w:start="840" w:end="0" w:hanging="0"/>
        <w:rPr/>
      </w:pPr>
      <w:r>
        <w:rPr/>
        <w:t>savesubs suba suba .. or just savesubs which wi</w:t>
      </w:r>
      <w:del w:id="192" w:author="Patti " w:date="2021-01-29T15:24:00Z">
        <w:r>
          <w:rPr/>
          <w:delText>th</w:delText>
        </w:r>
      </w:del>
      <w:ins w:id="193" w:author="Patti " w:date="2021-01-29T15:24:00Z">
        <w:r>
          <w:rPr>
            <w:rFonts w:eastAsia="Noto Sans CJK SC" w:cs="Lohit Devanagari"/>
            <w:color w:val="auto"/>
            <w:kern w:val="2"/>
            <w:sz w:val="24"/>
            <w:szCs w:val="24"/>
            <w:lang w:val="en-US" w:eastAsia="zh-CN" w:bidi="hi-IN"/>
          </w:rPr>
          <w:t>ll</w:t>
        </w:r>
      </w:ins>
      <w:r>
        <w:rPr/>
        <w:t xml:space="preserve"> save them all</w:t>
      </w:r>
    </w:p>
    <w:p>
      <w:pPr>
        <w:pStyle w:val="Heading5"/>
        <w:numPr>
          <w:ilvl w:val="4"/>
          <w:numId w:val="2"/>
        </w:numPr>
        <w:rPr/>
      </w:pPr>
      <w:bookmarkStart w:id="123" w:name="__RefHeading___Toc246_2829647683"/>
      <w:bookmarkEnd w:id="123"/>
      <w:r>
        <w:rPr/>
        <w:t>saveclasses Saves all/some of the classes to  ~/vars/class or ~/vars/struct directories</w:t>
      </w:r>
    </w:p>
    <w:p>
      <w:pPr>
        <w:pStyle w:val="Normal"/>
        <w:spacing w:lineRule="auto" w:line="276"/>
        <w:ind w:start="840" w:end="0" w:hanging="0"/>
        <w:rPr/>
      </w:pPr>
      <w:r>
        <w:rPr/>
        <w:t>saveclasses class1 struct1 … or just saveclasses to save them all</w:t>
      </w:r>
    </w:p>
    <w:p>
      <w:pPr>
        <w:pStyle w:val="Heading5"/>
        <w:numPr>
          <w:ilvl w:val="4"/>
          <w:numId w:val="2"/>
        </w:numPr>
        <w:spacing w:lineRule="auto" w:line="276"/>
        <w:rPr/>
      </w:pPr>
      <w:bookmarkStart w:id="124" w:name="__RefHeading___Toc131_3411073610"/>
      <w:bookmarkEnd w:id="124"/>
      <w:r>
        <w:rPr/>
        <w:t>traceoff</w:t>
        <w:tab/>
        <w:t>Turns off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traceoff.</w:t>
      </w:r>
    </w:p>
    <w:p>
      <w:pPr>
        <w:pStyle w:val="Normal"/>
        <w:spacing w:lineRule="auto" w:line="276"/>
        <w:ind w:start="840" w:end="0" w:hanging="0"/>
        <w:rPr/>
      </w:pPr>
      <w:r>
        <w:rPr>
          <w:rFonts w:eastAsia="Liberation Serif;Times New Roman" w:cs="Liberation Serif;Times New Roman"/>
        </w:rPr>
        <w:t xml:space="preserve">Returns 'true' if found, </w:t>
      </w:r>
      <w:ins w:id="194" w:author="Patti " w:date="2021-01-29T15:24:00Z">
        <w:r>
          <w:rPr>
            <w:rFonts w:eastAsia="Liberation Serif;Times New Roman" w:cs="Liberation Serif;Times New Roman"/>
          </w:rPr>
          <w:t>‘</w:t>
        </w:r>
      </w:ins>
      <w:r>
        <w:rPr>
          <w:rFonts w:eastAsia="Liberation Serif;Times New Roman" w:cs="Liberation Serif;Times New Roman"/>
        </w:rPr>
        <w:t>false</w:t>
      </w:r>
      <w:ins w:id="195" w:author="Patti " w:date="2021-01-29T15:24:00Z">
        <w:r>
          <w:rPr>
            <w:rFonts w:eastAsia="Liberation Serif;Times New Roman" w:cs="Liberation Serif;Times New Roman"/>
          </w:rPr>
          <w:t>’</w:t>
        </w:r>
      </w:ins>
      <w:r>
        <w:rPr>
          <w:rFonts w:eastAsia="Liberation Serif;Times New Roman" w:cs="Liberation Serif;Times New Roman"/>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5" w:name="__RefHeading___Toc133_3411073610"/>
      <w:bookmarkEnd w:id="125"/>
      <w:r>
        <w:rPr/>
        <w:t>traceon</w:t>
        <w:tab/>
        <w:t>Turns on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traceon</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6" w:name="__RefHeading___Toc135_3411073610"/>
      <w:bookmarkEnd w:id="126"/>
      <w:r>
        <w:rPr/>
        <w:t>vardel “$globalvar” - Deletes a global variable/Sub/Class/Struct.</w:t>
      </w:r>
    </w:p>
    <w:p>
      <w:pPr>
        <w:pStyle w:val="Normal"/>
        <w:spacing w:lineRule="auto" w:line="276"/>
        <w:ind w:start="840" w:end="0" w:hanging="0"/>
        <w:rPr/>
      </w:pPr>
      <w:r>
        <w:rPr/>
        <w:t>As function vardel("varname").</w:t>
      </w:r>
    </w:p>
    <w:p>
      <w:pPr>
        <w:pStyle w:val="Normal"/>
        <w:spacing w:lineRule="auto" w:line="276"/>
        <w:ind w:start="840" w:end="0" w:hanging="0"/>
        <w:rPr/>
      </w:pPr>
      <w:r>
        <w:rPr/>
        <w:t>As command vardel "varname."</w:t>
      </w:r>
    </w:p>
    <w:p>
      <w:pPr>
        <w:pStyle w:val="Normal"/>
        <w:spacing w:lineRule="auto" w:line="276"/>
        <w:ind w:start="840" w:end="0" w:hanging="0"/>
        <w:rPr/>
      </w:pPr>
      <w:r>
        <w:rPr/>
        <w:t>Global functions have format "sub.subname."</w:t>
      </w:r>
    </w:p>
    <w:p>
      <w:pPr>
        <w:pStyle w:val="Normal"/>
        <w:spacing w:lineRule="auto" w:line="276"/>
        <w:ind w:start="840" w:end="0" w:hanging="0"/>
        <w:rPr/>
      </w:pPr>
      <w:r>
        <w:rPr/>
        <w:t>Global classes have format "class.classname."</w:t>
      </w:r>
    </w:p>
    <w:p>
      <w:pPr>
        <w:pStyle w:val="Normal"/>
        <w:spacing w:lineRule="auto" w:line="276"/>
        <w:ind w:start="840" w:end="0" w:hanging="0"/>
        <w:rPr/>
      </w:pPr>
      <w:r>
        <w:rPr/>
        <w:t>Structures have format “struct.structname.”</w:t>
      </w:r>
    </w:p>
    <w:p>
      <w:pPr>
        <w:pStyle w:val="Normal"/>
        <w:spacing w:lineRule="auto" w:line="276"/>
        <w:ind w:start="840" w:end="0" w:hanging="0"/>
        <w:rPr/>
      </w:pPr>
      <w:r>
        <w:rPr/>
        <w:t xml:space="preserve">Returns 'true' if found, </w:t>
      </w:r>
      <w:ins w:id="196" w:author="Patti " w:date="2021-01-29T15:25:00Z">
        <w:r>
          <w:rPr/>
          <w:t>‘</w:t>
        </w:r>
      </w:ins>
      <w:r>
        <w:rPr/>
        <w:t>false</w:t>
      </w:r>
      <w:ins w:id="197" w:author="Patti " w:date="2021-01-29T15:25:00Z">
        <w:r>
          <w:rPr/>
          <w:t>’</w:t>
        </w:r>
      </w:ins>
      <w:r>
        <w:rPr/>
        <w:t xml:space="preserve"> otherwise.</w:t>
      </w:r>
    </w:p>
    <w:p>
      <w:pPr>
        <w:pStyle w:val="Normal"/>
        <w:spacing w:lineRule="auto" w:line="276"/>
        <w:ind w:start="840" w:end="0" w:hanging="0"/>
        <w:rPr/>
      </w:pPr>
      <w:r>
        <w:rPr/>
        <w:t>$result contains the error text or "OK."</w:t>
      </w:r>
    </w:p>
    <w:p>
      <w:pPr>
        <w:pStyle w:val="Heading5"/>
        <w:numPr>
          <w:ilvl w:val="4"/>
          <w:numId w:val="2"/>
        </w:numPr>
        <w:spacing w:lineRule="auto" w:line="276"/>
        <w:rPr/>
      </w:pPr>
      <w:bookmarkStart w:id="127" w:name="__RefHeading___Toc107_2315703034"/>
      <w:bookmarkEnd w:id="127"/>
      <w:r>
        <w:rPr/>
        <w:t>varread  $GlobalVarName &lt;"filename"&gt; - Reads a global variable value from a file&gt; .&amp;&amp;</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varread("varname &lt;, "filename"&gt;).</w:t>
      </w:r>
    </w:p>
    <w:p>
      <w:pPr>
        <w:pStyle w:val="Normal"/>
        <w:spacing w:lineRule="auto" w:line="276"/>
        <w:ind w:start="840" w:end="0" w:hanging="0"/>
        <w:rPr/>
      </w:pPr>
      <w:r>
        <w:rPr/>
        <w:t>As command  - varread "varname" &lt;"filename”&gt;.</w:t>
      </w:r>
    </w:p>
    <w:p>
      <w:pPr>
        <w:pStyle w:val="Normal"/>
        <w:spacing w:lineRule="auto" w:line="276"/>
        <w:ind w:start="840" w:end="0" w:hanging="0"/>
        <w:rPr/>
      </w:pPr>
      <w:r>
        <w:rPr/>
        <w:t>Returns ‘true’ if read, ‘false’ otherwise ,$result contains the error text or "OK."</w:t>
      </w:r>
    </w:p>
    <w:p>
      <w:pPr>
        <w:pStyle w:val="Heading5"/>
        <w:numPr>
          <w:ilvl w:val="4"/>
          <w:numId w:val="2"/>
        </w:numPr>
        <w:rPr/>
      </w:pPr>
      <w:bookmarkStart w:id="128" w:name="__RefHeading___Toc248_2829647683"/>
      <w:bookmarkEnd w:id="128"/>
      <w:r>
        <w:rPr/>
        <w:t xml:space="preserve">varrd </w:t>
        <w:tab/>
        <w:t>Reads a list of global variables from their default filenames.</w:t>
      </w:r>
    </w:p>
    <w:p>
      <w:pPr>
        <w:pStyle w:val="Normal"/>
        <w:spacing w:lineRule="auto" w:line="276"/>
        <w:ind w:start="840" w:end="0" w:hanging="0"/>
        <w:rPr/>
      </w:pPr>
      <w:r>
        <w:rPr/>
        <w:t>varrd $a $b ...</w:t>
      </w:r>
    </w:p>
    <w:p>
      <w:pPr>
        <w:pStyle w:val="Heading5"/>
        <w:numPr>
          <w:ilvl w:val="4"/>
          <w:numId w:val="2"/>
        </w:numPr>
        <w:spacing w:lineRule="auto" w:line="276"/>
        <w:rPr/>
      </w:pPr>
      <w:bookmarkStart w:id="129" w:name="__RefHeading___Toc109_2315703034"/>
      <w:bookmarkEnd w:id="129"/>
      <w:r>
        <w:rPr/>
        <w:t>varstat varname display&lt;true|false&gt; - Displays info about a variable.</w:t>
      </w:r>
    </w:p>
    <w:p>
      <w:pPr>
        <w:pStyle w:val="Normal"/>
        <w:spacing w:lineRule="auto" w:line="276"/>
        <w:ind w:start="840" w:end="0" w:hanging="0"/>
        <w:rPr/>
      </w:pPr>
      <w:r>
        <w:rPr/>
        <w:t>varname with display=yes</w:t>
      </w:r>
      <w:ins w:id="198" w:author="Patti " w:date="2021-01-29T15:26:00Z">
        <w:r>
          <w:rPr/>
          <w:t>;</w:t>
        </w:r>
      </w:ins>
      <w:r>
        <w:rPr/>
        <w:t xml:space="preserve"> defaults to display info other wise just returns Stat</w:t>
      </w:r>
    </w:p>
    <w:p>
      <w:pPr>
        <w:pStyle w:val="Normal"/>
        <w:spacing w:lineRule="auto" w:line="276"/>
        <w:ind w:start="840" w:end="0" w:hanging="0"/>
        <w:rPr/>
      </w:pPr>
      <w:r>
        <w:rPr/>
        <w:t>Displays the var type, class etc.</w:t>
      </w:r>
    </w:p>
    <w:p>
      <w:pPr>
        <w:pStyle w:val="Heading5"/>
        <w:numPr>
          <w:ilvl w:val="4"/>
          <w:numId w:val="2"/>
        </w:numPr>
        <w:spacing w:lineRule="auto" w:line="276"/>
        <w:rPr/>
      </w:pPr>
      <w:bookmarkStart w:id="130" w:name="__RefHeading___Toc141_3411073610"/>
      <w:bookmarkEnd w:id="130"/>
      <w:r>
        <w:rPr/>
        <w:t>varwrite  $GlobalVarName &lt;"filename"&gt; - Writes a global variable value to a file.</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varwrite("varname &lt;, "filename"&gt;)</w:t>
      </w:r>
    </w:p>
    <w:p>
      <w:pPr>
        <w:pStyle w:val="Normal"/>
        <w:spacing w:lineRule="auto" w:line="276"/>
        <w:ind w:start="840" w:end="0" w:hanging="0"/>
        <w:rPr/>
      </w:pPr>
      <w:r>
        <w:rPr/>
        <w:t>As command  - varwrite "varname" &lt;"filename&gt;</w:t>
      </w:r>
    </w:p>
    <w:p>
      <w:pPr>
        <w:pStyle w:val="Normal"/>
        <w:spacing w:lineRule="auto" w:line="276"/>
        <w:ind w:start="840" w:end="0" w:hanging="0"/>
        <w:rPr/>
      </w:pPr>
      <w:r>
        <w:rPr/>
        <w:t>Returns ‘true’ if write,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numPr>
          <w:ilvl w:val="4"/>
          <w:numId w:val="2"/>
        </w:numPr>
        <w:rPr/>
      </w:pPr>
      <w:bookmarkStart w:id="131" w:name="__RefHeading___Toc250_2829647683"/>
      <w:bookmarkEnd w:id="131"/>
      <w:r>
        <w:rPr/>
        <w:t>varwr</w:t>
        <w:tab/>
        <w:t>Writes a list of global variables to their default files names.</w:t>
      </w:r>
    </w:p>
    <w:p>
      <w:pPr>
        <w:pStyle w:val="Normal"/>
        <w:spacing w:lineRule="auto" w:line="276"/>
        <w:ind w:start="840" w:end="0" w:hanging="0"/>
        <w:rPr/>
      </w:pPr>
      <w:r>
        <w:rPr/>
        <w:t>varwr $a $b ….</w:t>
      </w:r>
    </w:p>
    <w:p>
      <w:pPr>
        <w:pStyle w:val="Heading2"/>
        <w:widowControl/>
        <w:numPr>
          <w:ilvl w:val="0"/>
          <w:numId w:val="0"/>
        </w:numPr>
        <w:suppressAutoHyphens w:val="true"/>
        <w:ind w:start="0" w:end="0" w:hanging="0"/>
        <w:rPr/>
      </w:pPr>
      <w:r>
        <w:rPr/>
      </w:r>
      <w:r>
        <w:br w:type="page"/>
      </w:r>
    </w:p>
    <w:p>
      <w:pPr>
        <w:pStyle w:val="Heading2"/>
        <w:numPr>
          <w:ilvl w:val="1"/>
          <w:numId w:val="2"/>
        </w:numPr>
        <w:rPr/>
      </w:pPr>
      <w:bookmarkStart w:id="132" w:name="__RefHeading___Toc188_2829647683"/>
      <w:bookmarkEnd w:id="132"/>
      <w:r>
        <w:rPr/>
        <w:t>Job control</w:t>
      </w:r>
    </w:p>
    <w:p>
      <w:pPr>
        <w:pStyle w:val="TextBody"/>
        <w:rPr/>
      </w:pPr>
      <w:r>
        <w:rPr/>
        <w:t>Job control allows the user to keep track of jobs executing in background and collect statistics about the jobs execution time.</w:t>
      </w:r>
    </w:p>
    <w:p>
      <w:pPr>
        <w:pStyle w:val="TextBody"/>
        <w:rPr/>
      </w:pPr>
      <w:r>
        <w:rPr/>
      </w:r>
    </w:p>
    <w:p>
      <w:pPr>
        <w:pStyle w:val="Heading9"/>
        <w:numPr>
          <w:ilvl w:val="8"/>
          <w:numId w:val="2"/>
        </w:numPr>
        <w:rPr/>
      </w:pPr>
      <w:bookmarkStart w:id="133" w:name="__RefHeading___Toc252_2829647683"/>
      <w:bookmarkEnd w:id="133"/>
      <w:r>
        <w:rPr/>
        <w:t>jobs on</w:t>
        <w:tab/>
        <w:tab/>
        <w:t>Turns on the job control and recording</w:t>
      </w:r>
    </w:p>
    <w:p>
      <w:pPr>
        <w:pStyle w:val="Heading9"/>
        <w:numPr>
          <w:ilvl w:val="8"/>
          <w:numId w:val="2"/>
        </w:numPr>
        <w:rPr/>
      </w:pPr>
      <w:bookmarkStart w:id="134" w:name="__RefHeading___Toc254_2829647683"/>
      <w:bookmarkEnd w:id="134"/>
      <w:r>
        <w:rPr/>
        <w:t>jobs off</w:t>
        <w:tab/>
        <w:tab/>
        <w:t>Turns off the job control and recording</w:t>
      </w:r>
    </w:p>
    <w:p>
      <w:pPr>
        <w:pStyle w:val="Heading9"/>
        <w:numPr>
          <w:ilvl w:val="8"/>
          <w:numId w:val="2"/>
        </w:numPr>
        <w:rPr/>
      </w:pPr>
      <w:bookmarkStart w:id="135" w:name="__RefHeading___Toc256_2829647683"/>
      <w:bookmarkEnd w:id="135"/>
      <w:r>
        <w:rPr/>
        <w:t>jobs pid</w:t>
        <w:tab/>
        <w:tab/>
        <w:t xml:space="preserve">Lists the current state of the job with pid(process id) </w:t>
      </w:r>
    </w:p>
    <w:p>
      <w:pPr>
        <w:pStyle w:val="Heading9"/>
        <w:numPr>
          <w:ilvl w:val="8"/>
          <w:numId w:val="2"/>
        </w:numPr>
        <w:rPr/>
      </w:pPr>
      <w:bookmarkStart w:id="136" w:name="__RefHeading___Toc258_2829647683"/>
      <w:bookmarkEnd w:id="136"/>
      <w:r>
        <w:rPr/>
        <w:t>jobs</w:t>
        <w:tab/>
        <w:tab/>
        <w:t>By its self lists all terminated, running, suspended background jobs.</w:t>
      </w:r>
    </w:p>
    <w:p>
      <w:pPr>
        <w:pStyle w:val="TextBody"/>
        <w:rPr/>
      </w:pPr>
      <w:r>
        <w:rPr/>
      </w:r>
    </w:p>
    <w:p>
      <w:pPr>
        <w:pStyle w:val="TextBody"/>
        <w:rPr/>
      </w:pPr>
      <w:r>
        <w:rPr/>
        <w:t>Output looks like this after a job completes in foreground</w:t>
      </w:r>
    </w:p>
    <w:p>
      <w:pPr>
        <w:pStyle w:val="TextBody"/>
        <w:rPr/>
      </w:pPr>
      <w:r>
        <w:rPr/>
      </w:r>
    </w:p>
    <w:p>
      <w:pPr>
        <w:pStyle w:val="TextBody"/>
        <w:rPr>
          <w:sz w:val="18"/>
          <w:szCs w:val="18"/>
        </w:rPr>
      </w:pPr>
      <w:r>
        <w:rPr>
          <w:sz w:val="18"/>
          <w:szCs w:val="18"/>
        </w:rPr>
        <w:t>Complete pid=10382 State=0 Value=0</w:t>
      </w:r>
    </w:p>
    <w:p>
      <w:pPr>
        <w:pStyle w:val="TextBody"/>
        <w:rPr>
          <w:sz w:val="18"/>
          <w:szCs w:val="18"/>
        </w:rPr>
      </w:pPr>
      <w:r>
        <w:rPr>
          <w:sz w:val="18"/>
          <w:szCs w:val="18"/>
        </w:rPr>
        <w:t>Start=06/18/2020 22:08:52.509</w:t>
        <w:tab/>
        <w:t>End=06/18/2020 22:08:52.545</w:t>
        <w:tab/>
        <w:t>Duration=0.041630119085312</w:t>
      </w:r>
    </w:p>
    <w:p>
      <w:pPr>
        <w:pStyle w:val="TextBody"/>
        <w:rPr>
          <w:sz w:val="18"/>
          <w:szCs w:val="18"/>
        </w:rPr>
      </w:pPr>
      <w:r>
        <w:rPr>
          <w:sz w:val="18"/>
          <w:szCs w:val="18"/>
        </w:rPr>
      </w:r>
    </w:p>
    <w:p>
      <w:pPr>
        <w:pStyle w:val="TextBody"/>
        <w:rPr/>
      </w:pPr>
      <w:r>
        <w:rPr/>
        <w:t>When background jobs complete an entry is made into list by entering the jobs command it returns a list  of and status of all jobs. For example:</w:t>
      </w:r>
    </w:p>
    <w:p>
      <w:pPr>
        <w:pStyle w:val="TextBody"/>
        <w:rPr/>
      </w:pPr>
      <w:r>
        <w:rPr/>
        <w:t>jobs</w:t>
      </w:r>
    </w:p>
    <w:p>
      <w:pPr>
        <w:pStyle w:val="TextBody"/>
        <w:rPr/>
      </w:pPr>
      <w:r>
        <w:rPr/>
      </w:r>
    </w:p>
    <w:p>
      <w:pPr>
        <w:pStyle w:val="TextBody"/>
        <w:rPr>
          <w:sz w:val="18"/>
          <w:szCs w:val="18"/>
        </w:rPr>
      </w:pPr>
      <w:r>
        <w:rPr>
          <w:sz w:val="18"/>
          <w:szCs w:val="18"/>
        </w:rPr>
        <w:t>18591 06/18/2020 19:20:03.468 06/18/2020 19:20:03.476 [Complete] result=0 Duration=0.009266659617424 "time" , "-v" , "ls"</w:t>
      </w:r>
    </w:p>
    <w:p>
      <w:pPr>
        <w:pStyle w:val="TextBody"/>
        <w:rPr>
          <w:sz w:val="18"/>
          <w:szCs w:val="18"/>
        </w:rPr>
      </w:pPr>
      <w:r>
        <w:rPr>
          <w:sz w:val="18"/>
          <w:szCs w:val="18"/>
        </w:rPr>
        <w:t>18829 06/18/2020 19:22:03.923 06/18/2020 19:22:03.926 [Complete] result=0 Duration=0.003492459654808 "time" , "--help"</w:t>
      </w:r>
    </w:p>
    <w:p>
      <w:pPr>
        <w:pStyle w:val="TextBody"/>
        <w:rPr>
          <w:sz w:val="18"/>
          <w:szCs w:val="18"/>
        </w:rPr>
      </w:pPr>
      <w:r>
        <w:rPr>
          <w:sz w:val="18"/>
          <w:szCs w:val="18"/>
        </w:rPr>
        <w:t>18915 06/18/2020 19:22:45.385 06/18/2020 19:22:45.388 [Complete] result=0 Duration=0.003445893526077 "ls" , "--color=auto"</w:t>
      </w:r>
    </w:p>
    <w:p>
      <w:pPr>
        <w:pStyle w:val="TextBody"/>
        <w:rPr>
          <w:sz w:val="18"/>
          <w:szCs w:val="18"/>
        </w:rPr>
      </w:pPr>
      <w:r>
        <w:rPr>
          <w:sz w:val="18"/>
          <w:szCs w:val="18"/>
        </w:rPr>
        <w:t>10388 06/18/2020 22:08:52.535 06/18/2020 22:08:52.542 [Complete] result=0 Duration=0.008102506399155 "ls" , "--color=auto" , "-l"</w:t>
      </w:r>
    </w:p>
    <w:p>
      <w:pPr>
        <w:pStyle w:val="TextBody"/>
        <w:rPr>
          <w:sz w:val="18"/>
          <w:szCs w:val="18"/>
        </w:rPr>
      </w:pPr>
      <w:r>
        <w:rPr>
          <w:sz w:val="18"/>
          <w:szCs w:val="18"/>
        </w:rPr>
        <w:t>10661 06/18/2020 22:11:11.243 06/18/2020 22:11:11.248 [Complete] result=0 Duration=0.005774199962616 "ls" , "--color=auto" , "-l"</w:t>
      </w:r>
    </w:p>
    <w:p>
      <w:pPr>
        <w:pStyle w:val="TextBody"/>
        <w:rPr>
          <w:sz w:val="18"/>
          <w:szCs w:val="18"/>
        </w:rPr>
      </w:pPr>
      <w:r>
        <w:rPr>
          <w:sz w:val="18"/>
          <w:szCs w:val="18"/>
        </w:rPr>
        <w:t>10672 06/18/2020 22:11:12.697 06/18/2020 22:11:12.703 [Complete] result=0 Duration=0.006938353180885 "ls" , "--color=auto" , "-l"</w:t>
      </w:r>
    </w:p>
    <w:p>
      <w:pPr>
        <w:pStyle w:val="TextBody"/>
        <w:rPr>
          <w:sz w:val="18"/>
          <w:szCs w:val="18"/>
        </w:rPr>
      </w:pPr>
      <w:r>
        <w:rPr>
          <w:sz w:val="18"/>
          <w:szCs w:val="18"/>
        </w:rPr>
      </w:r>
    </w:p>
    <w:p>
      <w:pPr>
        <w:pStyle w:val="TextBody"/>
        <w:rPr>
          <w:sz w:val="24"/>
          <w:szCs w:val="24"/>
        </w:rPr>
      </w:pPr>
      <w:r>
        <w:rPr>
          <w:sz w:val="24"/>
          <w:szCs w:val="24"/>
        </w:rPr>
        <w:t>After the jobs are listed any completed ones are removed from the list</w:t>
      </w:r>
      <w:r>
        <w:br w:type="page"/>
      </w:r>
    </w:p>
    <w:p>
      <w:pPr>
        <w:pStyle w:val="Heading2"/>
        <w:numPr>
          <w:ilvl w:val="1"/>
          <w:numId w:val="2"/>
        </w:numPr>
        <w:spacing w:lineRule="auto" w:line="276"/>
        <w:rPr/>
      </w:pPr>
      <w:bookmarkStart w:id="137" w:name="__RefHeading___Toc148_3673232024"/>
      <w:bookmarkEnd w:id="137"/>
      <w:r>
        <w:rPr/>
        <w:t>Sample Functions for Pipe Fitting</w:t>
      </w:r>
    </w:p>
    <w:p>
      <w:pPr>
        <w:pStyle w:val="Normal"/>
        <w:spacing w:before="0" w:after="0"/>
        <w:rPr/>
      </w:pPr>
      <w:r>
        <w:rPr/>
        <w:t>These are simple templates for using Gambas functions as pipe elements.</w:t>
      </w:r>
    </w:p>
    <w:p>
      <w:pPr>
        <w:pStyle w:val="Normal"/>
        <w:spacing w:before="0" w:after="0"/>
        <w:rPr/>
      </w:pPr>
      <w:r>
        <w:rPr/>
        <w:t>They can open network connections or a file, anything you want to manipulate data.</w:t>
      </w:r>
    </w:p>
    <w:p>
      <w:pPr>
        <w:pStyle w:val="Normal"/>
        <w:spacing w:before="0" w:after="0"/>
        <w:rPr/>
      </w:pPr>
      <w:r>
        <w:rPr/>
        <w:t xml:space="preserve">An example might be </w:t>
      </w:r>
    </w:p>
    <w:p>
      <w:pPr>
        <w:pStyle w:val="Normal"/>
        <w:rPr/>
      </w:pPr>
      <w:r>
        <w:rPr/>
      </w:r>
    </w:p>
    <w:p>
      <w:pPr>
        <w:pStyle w:val="Normal"/>
        <w:spacing w:lineRule="auto" w:line="276"/>
        <w:rPr>
          <w:b w:val="false"/>
          <w:b w:val="false"/>
          <w:bCs w:val="false"/>
          <w:sz w:val="20"/>
          <w:szCs w:val="20"/>
        </w:rPr>
      </w:pPr>
      <w:r>
        <w:rPr>
          <w:b w:val="false"/>
          <w:bCs w:val="false"/>
          <w:sz w:val="20"/>
          <w:szCs w:val="20"/>
        </w:rPr>
        <w:t xml:space="preserve">DataAnalizer |&lt; ExternThermometer1 |&lt; ExternThermometer2 |&lt; WindSpeedMonitor  | &gt; DataReporter | DataRecorder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This will feed  ExternThermometer1,  ExternThermometer2 and WindSpeedMonitor  to DataAnalizer</w:t>
      </w:r>
    </w:p>
    <w:p>
      <w:pPr>
        <w:pStyle w:val="Normal"/>
        <w:spacing w:lineRule="auto" w:line="276"/>
        <w:rPr>
          <w:sz w:val="20"/>
          <w:szCs w:val="20"/>
        </w:rPr>
      </w:pPr>
      <w:r>
        <w:rPr>
          <w:sz w:val="20"/>
          <w:szCs w:val="20"/>
        </w:rPr>
        <w:t>The Output from DataAnalyzer is sent to both DataReporter, and Datarecorder.</w:t>
      </w:r>
    </w:p>
    <w:p>
      <w:pPr>
        <w:pStyle w:val="Normal"/>
        <w:spacing w:lineRule="auto" w:line="276"/>
        <w:rPr>
          <w:sz w:val="20"/>
          <w:szCs w:val="20"/>
        </w:rPr>
      </w:pPr>
      <w:r>
        <w:rPr>
          <w:sz w:val="20"/>
          <w:szCs w:val="20"/>
        </w:rPr>
      </w:r>
    </w:p>
    <w:p>
      <w:pPr>
        <w:pStyle w:val="Normal"/>
        <w:rPr/>
      </w:pPr>
      <w:r>
        <w:rPr/>
        <w:t>Each function is run as an independent process. When used with the Compile command a stand</w:t>
      </w:r>
      <w:ins w:id="199" w:author="Patti " w:date="2021-01-29T15:29:00Z">
        <w:r>
          <w:rPr/>
          <w:t>-</w:t>
        </w:r>
      </w:ins>
      <w:r>
        <w:rPr/>
        <w:t>alone Gambas scripts can be created.</w:t>
      </w:r>
    </w:p>
    <w:p>
      <w:pPr>
        <w:pStyle w:val="Normal"/>
        <w:spacing w:lineRule="auto" w:line="276"/>
        <w:rPr/>
      </w:pPr>
      <w:r>
        <w:rPr/>
      </w:r>
    </w:p>
    <w:p>
      <w:pPr>
        <w:pStyle w:val="Heading6"/>
        <w:numPr>
          <w:ilvl w:val="5"/>
          <w:numId w:val="2"/>
        </w:numPr>
        <w:spacing w:lineRule="auto" w:line="276"/>
        <w:rPr/>
      </w:pPr>
      <w:bookmarkStart w:id="138" w:name="__RefHeading___Toc306_3411073610"/>
      <w:bookmarkEnd w:id="138"/>
      <w:r>
        <w:rPr/>
        <w:t>Sub filter() ' this is a simple filter to do upper to lower case</w:t>
      </w:r>
    </w:p>
    <w:p>
      <w:pPr>
        <w:pStyle w:val="Normal"/>
        <w:spacing w:lineRule="auto" w:line="276"/>
        <w:rPr>
          <w:sz w:val="20"/>
          <w:szCs w:val="20"/>
        </w:rPr>
      </w:pPr>
      <w:r>
        <w:rPr>
          <w:sz w:val="20"/>
          <w:szCs w:val="20"/>
        </w:rPr>
        <w:t>'' these functions just have to read from std input and write to</w:t>
      </w:r>
    </w:p>
    <w:p>
      <w:pPr>
        <w:pStyle w:val="Normal"/>
        <w:spacing w:lineRule="auto" w:line="276"/>
        <w:rPr>
          <w:sz w:val="20"/>
          <w:szCs w:val="20"/>
        </w:rPr>
      </w:pPr>
      <w:r>
        <w:rPr>
          <w:sz w:val="20"/>
          <w:szCs w:val="20"/>
        </w:rPr>
        <w:t>'' standard output until the std input is closed</w:t>
      </w:r>
    </w:p>
    <w:p>
      <w:pPr>
        <w:pStyle w:val="Normal"/>
        <w:spacing w:lineRule="auto" w:line="276"/>
        <w:rPr>
          <w:sz w:val="20"/>
          <w:szCs w:val="20"/>
        </w:rPr>
      </w:pPr>
      <w:r>
        <w:rPr>
          <w:sz w:val="20"/>
          <w:szCs w:val="20"/>
        </w:rPr>
        <w:tab/>
        <w:t>dim buffer as string</w:t>
      </w:r>
    </w:p>
    <w:p>
      <w:pPr>
        <w:pStyle w:val="Normal"/>
        <w:spacing w:lineRule="auto" w:line="276"/>
        <w:rPr>
          <w:sz w:val="20"/>
          <w:szCs w:val="20"/>
        </w:rPr>
      </w:pPr>
      <w:r>
        <w:rPr>
          <w:sz w:val="20"/>
          <w:szCs w:val="20"/>
        </w:rPr>
        <w:tab/>
        <w:t>while not eof()</w:t>
      </w:r>
    </w:p>
    <w:p>
      <w:pPr>
        <w:pStyle w:val="Normal"/>
        <w:spacing w:lineRule="auto" w:line="276"/>
        <w:rPr>
          <w:sz w:val="20"/>
          <w:szCs w:val="20"/>
        </w:rPr>
      </w:pPr>
      <w:r>
        <w:rPr>
          <w:sz w:val="20"/>
          <w:szCs w:val="20"/>
        </w:rPr>
        <w:tab/>
        <w:tab/>
        <w:tab/>
        <w:t>try line input buffer</w:t>
      </w:r>
    </w:p>
    <w:p>
      <w:pPr>
        <w:pStyle w:val="Normal"/>
        <w:spacing w:lineRule="auto" w:line="276"/>
        <w:rPr>
          <w:sz w:val="20"/>
          <w:szCs w:val="20"/>
        </w:rPr>
      </w:pPr>
      <w:r>
        <w:rPr>
          <w:sz w:val="20"/>
          <w:szCs w:val="20"/>
        </w:rPr>
        <w:tab/>
        <w:tab/>
        <w:tab/>
        <w:t>if error then break</w:t>
      </w:r>
    </w:p>
    <w:p>
      <w:pPr>
        <w:pStyle w:val="Normal"/>
        <w:spacing w:lineRule="auto" w:line="276"/>
        <w:rPr>
          <w:sz w:val="20"/>
          <w:szCs w:val="20"/>
        </w:rPr>
      </w:pPr>
      <w:r>
        <w:rPr>
          <w:sz w:val="20"/>
          <w:szCs w:val="20"/>
        </w:rPr>
        <w:tab/>
        <w:tab/>
        <w:tab/>
        <w:t>print upper(buffer)</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print "done"</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numPr>
          <w:ilvl w:val="5"/>
          <w:numId w:val="2"/>
        </w:numPr>
        <w:spacing w:lineRule="auto" w:line="276"/>
        <w:rPr/>
      </w:pPr>
      <w:bookmarkStart w:id="139" w:name="__RefHeading___Toc308_3411073610"/>
      <w:bookmarkEnd w:id="139"/>
      <w:r>
        <w:rPr/>
        <w:t>Sub injector(num as integer) Simple Example of a Data Injector</w:t>
      </w:r>
    </w:p>
    <w:p>
      <w:pPr>
        <w:pStyle w:val="Normal"/>
        <w:spacing w:lineRule="auto" w:line="276"/>
        <w:rPr/>
      </w:pPr>
      <w:del w:id="200" w:author="Patti " w:date="2021-01-29T15:29:00Z">
        <w:r>
          <w:rPr>
            <w:sz w:val="20"/>
            <w:szCs w:val="20"/>
          </w:rPr>
          <w:delText xml:space="preserve">Brian </w:delText>
        </w:r>
      </w:del>
      <w:r>
        <w:rPr>
          <w:sz w:val="20"/>
          <w:szCs w:val="20"/>
        </w:rPr>
        <w:t>Functions like this can be to inject data into a process stream. You just have to write to standard output.</w:t>
      </w:r>
    </w:p>
    <w:p>
      <w:pPr>
        <w:pStyle w:val="Normal"/>
        <w:spacing w:lineRule="auto" w:line="276"/>
        <w:rPr>
          <w:sz w:val="20"/>
          <w:szCs w:val="20"/>
        </w:rPr>
      </w:pPr>
      <w:r>
        <w:rPr>
          <w:sz w:val="20"/>
          <w:szCs w:val="20"/>
        </w:rPr>
        <w:tab/>
        <w:t>for i as integer = 0 to num</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print "Sub here";;i</w:t>
      </w:r>
    </w:p>
    <w:p>
      <w:pPr>
        <w:pStyle w:val="Normal"/>
        <w:spacing w:lineRule="auto" w:line="276"/>
        <w:rPr>
          <w:sz w:val="20"/>
          <w:szCs w:val="20"/>
        </w:rPr>
      </w:pPr>
      <w:r>
        <w:rPr>
          <w:sz w:val="20"/>
          <w:szCs w:val="20"/>
        </w:rPr>
        <w:tab/>
        <w:t>next</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widowControl/>
        <w:numPr>
          <w:ilvl w:val="0"/>
          <w:numId w:val="0"/>
        </w:numPr>
        <w:suppressAutoHyphens w:val="true"/>
        <w:spacing w:lineRule="auto" w:line="276"/>
        <w:ind w:start="0" w:end="0" w:hanging="0"/>
        <w:rPr>
          <w:sz w:val="20"/>
          <w:szCs w:val="20"/>
        </w:rPr>
      </w:pPr>
      <w:r>
        <w:rPr>
          <w:sz w:val="20"/>
          <w:szCs w:val="20"/>
        </w:rPr>
      </w:r>
      <w:r>
        <w:br w:type="page"/>
      </w:r>
    </w:p>
    <w:p>
      <w:pPr>
        <w:pStyle w:val="Heading6"/>
        <w:numPr>
          <w:ilvl w:val="5"/>
          <w:numId w:val="2"/>
        </w:numPr>
        <w:spacing w:lineRule="auto" w:line="276"/>
        <w:rPr/>
      </w:pPr>
      <w:bookmarkStart w:id="140" w:name="__RefHeading___Toc310_3411073610"/>
      <w:bookmarkEnd w:id="140"/>
      <w:r>
        <w:rPr/>
        <w:t>Sub Sink() ' simple example of a data sink receiver</w:t>
      </w:r>
    </w:p>
    <w:p>
      <w:pPr>
        <w:pStyle w:val="Normal"/>
        <w:spacing w:lineRule="auto" w:line="276"/>
        <w:rPr>
          <w:sz w:val="20"/>
          <w:szCs w:val="20"/>
        </w:rPr>
      </w:pPr>
      <w:r>
        <w:rPr>
          <w:sz w:val="20"/>
          <w:szCs w:val="20"/>
        </w:rPr>
        <w:t>'' Functions like this can be to sink/receive data from a process stream</w:t>
      </w:r>
    </w:p>
    <w:p>
      <w:pPr>
        <w:pStyle w:val="Normal"/>
        <w:spacing w:lineRule="auto" w:line="276"/>
        <w:rPr>
          <w:sz w:val="20"/>
          <w:szCs w:val="20"/>
        </w:rPr>
      </w:pPr>
      <w:r>
        <w:rPr>
          <w:sz w:val="20"/>
          <w:szCs w:val="20"/>
        </w:rPr>
        <w:t>'' Just have to read from stdin</w:t>
      </w:r>
    </w:p>
    <w:p>
      <w:pPr>
        <w:pStyle w:val="Normal"/>
        <w:spacing w:lineRule="auto" w:line="276"/>
        <w:rPr>
          <w:sz w:val="20"/>
          <w:szCs w:val="20"/>
        </w:rPr>
      </w:pPr>
      <w:r>
        <w:rPr>
          <w:sz w:val="20"/>
          <w:szCs w:val="20"/>
        </w:rPr>
        <w:t>dim buffer as string</w:t>
      </w:r>
    </w:p>
    <w:p>
      <w:pPr>
        <w:pStyle w:val="Normal"/>
        <w:spacing w:lineRule="auto" w:line="276"/>
        <w:rPr>
          <w:sz w:val="20"/>
          <w:szCs w:val="20"/>
        </w:rPr>
      </w:pPr>
      <w:r>
        <w:rPr>
          <w:sz w:val="20"/>
          <w:szCs w:val="20"/>
        </w:rPr>
        <w:tab/>
        <w:t>while not eof()</w:t>
      </w:r>
    </w:p>
    <w:p>
      <w:pPr>
        <w:pStyle w:val="Normal"/>
        <w:spacing w:lineRule="auto" w:line="276"/>
        <w:rPr/>
      </w:pPr>
      <w:r>
        <w:rPr>
          <w:rFonts w:eastAsia="Liberation Serif;Times New Roman" w:cs="Liberation Serif;Times New Roman"/>
          <w:sz w:val="20"/>
          <w:szCs w:val="20"/>
        </w:rPr>
        <w:tab/>
        <w:tab/>
      </w:r>
      <w:r>
        <w:rPr>
          <w:sz w:val="20"/>
          <w:szCs w:val="20"/>
        </w:rPr>
        <w:t>line input a</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 do something with data</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2"/>
        <w:widowControl/>
        <w:numPr>
          <w:ilvl w:val="0"/>
          <w:numId w:val="0"/>
        </w:numPr>
        <w:suppressAutoHyphens w:val="true"/>
        <w:spacing w:lineRule="auto" w:line="276"/>
        <w:ind w:start="0" w:end="0" w:hanging="0"/>
        <w:rPr>
          <w:sz w:val="20"/>
          <w:szCs w:val="20"/>
        </w:rPr>
      </w:pPr>
      <w:r>
        <w:rPr>
          <w:sz w:val="20"/>
          <w:szCs w:val="20"/>
        </w:rPr>
      </w:r>
      <w:r>
        <w:br w:type="page"/>
      </w:r>
    </w:p>
    <w:p>
      <w:pPr>
        <w:pStyle w:val="Heading2"/>
        <w:numPr>
          <w:ilvl w:val="1"/>
          <w:numId w:val="2"/>
        </w:numPr>
        <w:spacing w:lineRule="auto" w:line="276"/>
        <w:rPr/>
      </w:pPr>
      <w:bookmarkStart w:id="141" w:name="__RefHeading___Toc150_3673232024"/>
      <w:bookmarkEnd w:id="141"/>
      <w:r>
        <w:rPr/>
        <w:t>Sample Functions for Stream Redirection</w:t>
      </w:r>
    </w:p>
    <w:p>
      <w:pPr>
        <w:pStyle w:val="TextBody"/>
        <w:spacing w:lineRule="auto" w:line="276"/>
        <w:rPr/>
      </w:pPr>
      <w:r>
        <w:rPr/>
        <w:t>Filter or Data Sink function</w:t>
      </w:r>
      <w:ins w:id="201" w:author="Patti " w:date="2021-01-29T15:30:00Z">
        <w:r>
          <w:rPr/>
          <w:t>s</w:t>
        </w:r>
      </w:ins>
      <w:r>
        <w:rPr/>
        <w:t xml:space="preserve"> both use the same interface. The filename is passed as a global variable.</w:t>
      </w:r>
    </w:p>
    <w:p>
      <w:pPr>
        <w:pStyle w:val="TextBody"/>
        <w:spacing w:lineRule="auto" w:line="276"/>
        <w:rPr/>
      </w:pPr>
      <w:r>
        <w:rPr/>
      </w:r>
    </w:p>
    <w:p>
      <w:pPr>
        <w:pStyle w:val="Heading6"/>
        <w:numPr>
          <w:ilvl w:val="5"/>
          <w:numId w:val="2"/>
        </w:numPr>
        <w:spacing w:lineRule="auto" w:line="276"/>
        <w:rPr/>
      </w:pPr>
      <w:bookmarkStart w:id="142" w:name="__RefHeading___Toc152_3673232024"/>
      <w:bookmarkEnd w:id="142"/>
      <w:r>
        <w:rPr/>
        <w:t>Sub DataSink(Data as string)   ‘ example output data redirection sink</w:t>
      </w:r>
    </w:p>
    <w:p>
      <w:pPr>
        <w:pStyle w:val="TextBody"/>
        <w:spacing w:lineRule="auto" w:line="276"/>
        <w:rPr>
          <w:sz w:val="20"/>
          <w:szCs w:val="20"/>
        </w:rPr>
      </w:pPr>
      <w:r>
        <w:rPr>
          <w:sz w:val="20"/>
          <w:szCs w:val="20"/>
        </w:rPr>
        <w:tab/>
        <w:t>extern mopen(FileName as string, mode as integer) as integer in “libc:6”  exec “open”</w:t>
      </w:r>
    </w:p>
    <w:p>
      <w:pPr>
        <w:pStyle w:val="TextBody"/>
        <w:spacing w:lineRule="auto" w:line="276"/>
        <w:rPr>
          <w:sz w:val="20"/>
          <w:szCs w:val="20"/>
        </w:rPr>
      </w:pPr>
      <w:r>
        <w:rPr>
          <w:sz w:val="20"/>
          <w:szCs w:val="20"/>
        </w:rPr>
        <w:tab/>
        <w:t>extern mwrite(filenum as integer,value as pointer, length as integer) as integer in “libc:6” exec “write”</w:t>
      </w:r>
    </w:p>
    <w:p>
      <w:pPr>
        <w:pStyle w:val="TextBody"/>
        <w:spacing w:lineRule="auto" w:line="276"/>
        <w:rPr/>
      </w:pPr>
      <w:r>
        <w:rPr>
          <w:rFonts w:eastAsia="Liberation Serif;Times New Roman" w:cs="Liberation Serif;Times New Roman"/>
          <w:sz w:val="20"/>
          <w:szCs w:val="20"/>
        </w:rPr>
        <w:t xml:space="preserve"> </w:t>
      </w:r>
      <w:r>
        <w:rPr>
          <w:sz w:val="20"/>
          <w:szCs w:val="20"/>
        </w:rPr>
        <w:tab/>
        <w:t>If  $OpenFileNum = -1 then</w:t>
      </w:r>
    </w:p>
    <w:p>
      <w:pPr>
        <w:pStyle w:val="TextBody"/>
        <w:spacing w:lineRule="auto" w:line="276"/>
        <w:rPr/>
      </w:pPr>
      <w:r>
        <w:rPr>
          <w:rFonts w:eastAsia="Liberation Serif;Times New Roman" w:cs="Liberation Serif;Times New Roman"/>
          <w:sz w:val="20"/>
          <w:szCs w:val="20"/>
        </w:rPr>
        <w:t xml:space="preserve">     </w:t>
      </w:r>
      <w:r>
        <w:rPr>
          <w:sz w:val="20"/>
          <w:szCs w:val="20"/>
        </w:rPr>
        <w:tab/>
        <w:tab/>
        <w:t>$OpenFileNum = mopen($filename,&amp;x400 or 1 or  &amp;x0100)</w:t>
      </w:r>
    </w:p>
    <w:p>
      <w:pPr>
        <w:pStyle w:val="TextBody"/>
        <w:spacing w:lineRule="auto" w:line="276"/>
        <w:rPr>
          <w:sz w:val="20"/>
          <w:szCs w:val="20"/>
        </w:rPr>
      </w:pPr>
      <w:r>
        <w:rPr>
          <w:sz w:val="20"/>
          <w:szCs w:val="20"/>
        </w:rPr>
        <w:tab/>
        <w:t>endif</w:t>
      </w:r>
    </w:p>
    <w:p>
      <w:pPr>
        <w:pStyle w:val="TextBody"/>
        <w:spacing w:lineRule="auto" w:line="276"/>
        <w:rPr>
          <w:sz w:val="20"/>
          <w:szCs w:val="20"/>
        </w:rPr>
      </w:pPr>
      <w:r>
        <w:rPr>
          <w:sz w:val="20"/>
          <w:szCs w:val="20"/>
        </w:rPr>
        <w:tab/>
        <w:t>write($OpenFileNum,data,data.len)</w:t>
      </w:r>
    </w:p>
    <w:p>
      <w:pPr>
        <w:pStyle w:val="TextBody"/>
        <w:spacing w:lineRule="auto" w:line="276"/>
        <w:rPr>
          <w:sz w:val="20"/>
          <w:szCs w:val="20"/>
        </w:rPr>
      </w:pPr>
      <w:r>
        <w:rPr>
          <w:sz w:val="20"/>
          <w:szCs w:val="20"/>
        </w:rPr>
        <w:t>end</w:t>
      </w:r>
    </w:p>
    <w:p>
      <w:pPr>
        <w:pStyle w:val="TextBody"/>
        <w:spacing w:lineRule="auto" w:line="276"/>
        <w:rPr>
          <w:sz w:val="20"/>
          <w:szCs w:val="20"/>
        </w:rPr>
      </w:pPr>
      <w:r>
        <w:rPr>
          <w:sz w:val="20"/>
          <w:szCs w:val="20"/>
        </w:rPr>
      </w:r>
    </w:p>
    <w:p>
      <w:pPr>
        <w:pStyle w:val="Normal"/>
        <w:spacing w:lineRule="auto" w:line="276"/>
        <w:rPr/>
      </w:pPr>
      <w:r>
        <w:rPr/>
        <w:t>The function parameter is not required. The function must return a string as the data to be written to the process.</w:t>
      </w:r>
    </w:p>
    <w:p>
      <w:pPr>
        <w:pStyle w:val="Normal"/>
        <w:spacing w:lineRule="auto" w:line="276"/>
        <w:rPr/>
      </w:pPr>
      <w:r>
        <w:rPr/>
      </w:r>
    </w:p>
    <w:p>
      <w:pPr>
        <w:pStyle w:val="Heading6"/>
        <w:numPr>
          <w:ilvl w:val="5"/>
          <w:numId w:val="2"/>
        </w:numPr>
        <w:spacing w:lineRule="auto" w:line="276"/>
        <w:rPr/>
      </w:pPr>
      <w:bookmarkStart w:id="143" w:name="__RefHeading___Toc154_3673232024"/>
      <w:bookmarkEnd w:id="143"/>
      <w:r>
        <w:rPr/>
        <w:t xml:space="preserve">Sub DataSource(filename as string) </w:t>
      </w:r>
      <w:del w:id="202" w:author="Patti " w:date="2021-01-29T15:30:00Z">
        <w:r>
          <w:rPr/>
          <w:delText xml:space="preserve"> </w:delText>
        </w:r>
      </w:del>
      <w:r>
        <w:rPr/>
        <w:t xml:space="preserve">as string ‘ example input redirection source </w:t>
      </w:r>
    </w:p>
    <w:p>
      <w:pPr>
        <w:pStyle w:val="Normal"/>
        <w:spacing w:lineRule="auto" w:line="276"/>
        <w:rPr>
          <w:sz w:val="20"/>
          <w:szCs w:val="20"/>
        </w:rPr>
      </w:pPr>
      <w:r>
        <w:rPr>
          <w:sz w:val="20"/>
          <w:szCs w:val="20"/>
        </w:rPr>
        <w:tab/>
        <w:t>dim a as string</w:t>
      </w:r>
    </w:p>
    <w:p>
      <w:pPr>
        <w:pStyle w:val="Normal"/>
        <w:spacing w:lineRule="auto" w:line="276"/>
        <w:rPr/>
      </w:pPr>
      <w:r>
        <w:rPr>
          <w:rFonts w:eastAsia="Liberation Serif;Times New Roman" w:cs="Liberation Serif;Times New Roman"/>
          <w:sz w:val="20"/>
          <w:szCs w:val="20"/>
        </w:rPr>
        <w:t xml:space="preserve"> </w:t>
      </w:r>
      <w:r>
        <w:rPr>
          <w:sz w:val="20"/>
          <w:szCs w:val="20"/>
        </w:rPr>
        <w:tab/>
        <w:t>a = file.load(filename)</w:t>
      </w:r>
    </w:p>
    <w:p>
      <w:pPr>
        <w:pStyle w:val="Normal"/>
        <w:spacing w:lineRule="auto" w:line="276"/>
        <w:rPr>
          <w:sz w:val="20"/>
          <w:szCs w:val="20"/>
        </w:rPr>
      </w:pPr>
      <w:r>
        <w:rPr>
          <w:sz w:val="20"/>
          <w:szCs w:val="20"/>
        </w:rPr>
        <w:tab/>
        <w:t>return a</w:t>
      </w:r>
    </w:p>
    <w:p>
      <w:pPr>
        <w:pStyle w:val="Normal"/>
        <w:spacing w:lineRule="auto" w:line="276"/>
        <w:rPr>
          <w:sz w:val="20"/>
          <w:szCs w:val="20"/>
        </w:rPr>
      </w:pPr>
      <w:r>
        <w:rPr>
          <w:sz w:val="20"/>
          <w:szCs w:val="20"/>
        </w:rPr>
        <w:t>end</w:t>
      </w:r>
    </w:p>
    <w:p>
      <w:pPr>
        <w:pStyle w:val="TextBody"/>
        <w:spacing w:lineRule="auto" w:line="276"/>
        <w:rPr/>
      </w:pPr>
      <w:r>
        <w:rPr/>
      </w:r>
    </w:p>
    <w:sectPr>
      <w:headerReference w:type="default" r:id="rId6"/>
      <w:footerReference w:type="default" r:id="rId7"/>
      <w:type w:val="nextPage"/>
      <w:pgSz w:w="12240" w:h="15840"/>
      <w:pgMar w:left="1125" w:right="1125" w:gutter="0" w:header="1134" w:top="1693" w:footer="1134" w:bottom="169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Ubuntu">
    <w:charset w:val="01"/>
    <w:family w:val="roman"/>
    <w:pitch w:val="default"/>
  </w:font>
  <w:font w:name="monospace">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eastAsia="Noto Sans CJK SC" w:cs="Lohit Devanagari"/>
        <w:color w:val="auto"/>
        <w:kern w:val="2"/>
        <w:sz w:val="24"/>
        <w:szCs w:val="24"/>
        <w:lang w:val="en-US" w:eastAsia="zh-CN" w:bidi="hi-IN"/>
      </w:rPr>
      <w:t>September 2023</w:t>
    </w:r>
    <w:r>
      <w:rPr/>
      <w:tab/>
    </w:r>
    <w:r>
      <w:rPr/>
      <w:fldChar w:fldCharType="begin"/>
    </w:r>
    <w:r>
      <w:rPr/>
      <w:instrText xml:space="preserve"> PAGE </w:instrText>
    </w:r>
    <w:r>
      <w:rPr/>
      <w:fldChar w:fldCharType="separate"/>
    </w:r>
    <w:r>
      <w:rPr/>
      <w:t>56</w:t>
    </w:r>
    <w:r>
      <w:rPr/>
      <w:fldChar w:fldCharType="end"/>
    </w:r>
    <w:r>
      <w:rPr/>
      <w:t xml:space="preserve"> of </w:t>
    </w:r>
    <w:r>
      <w:rPr/>
      <w:fldChar w:fldCharType="begin"/>
    </w:r>
    <w:r>
      <w:rPr/>
      <w:instrText xml:space="preserve"> NUMPAGES </w:instrText>
    </w:r>
    <w:r>
      <w:rPr/>
      <w:fldChar w:fldCharType="separate"/>
    </w:r>
    <w:r>
      <w:rPr/>
      <w:t>56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Gambas Shell V1.5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Times New Roman" w:hAnsi="Liberation Serif;Times New Roman" w:eastAsia="Noto Sans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Times New Roman" w:hAnsi="Liberation Serif;Times New Roman"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VisitedInternetLink">
    <w:name w:val="FollowedHyperlink"/>
    <w:rPr>
      <w:color w:val="80000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suppressLineNumbers/>
      <w:tabs>
        <w:tab w:val="clear" w:pos="420"/>
        <w:tab w:val="center" w:pos="4986" w:leader="none"/>
        <w:tab w:val="right" w:pos="9972" w:leader="none"/>
      </w:tabs>
    </w:pPr>
    <w:rPr/>
  </w:style>
  <w:style w:type="paragraph" w:styleId="IndexHeading">
    <w:name w:val="Index Heading"/>
    <w:basedOn w:val="Heading"/>
    <w:pPr>
      <w:suppressLineNumbers/>
      <w:ind w:start="0" w:end="0" w:hanging="0"/>
    </w:pPr>
    <w:rPr>
      <w:b/>
      <w:bCs/>
      <w:sz w:val="32"/>
      <w:szCs w:val="32"/>
    </w:rPr>
  </w:style>
  <w:style w:type="paragraph" w:styleId="TOAHeading">
    <w:name w:val="TOA Heading"/>
    <w:basedOn w:val="Heading"/>
    <w:qFormat/>
    <w:pPr>
      <w:suppressLineNumbers/>
      <w:ind w:start="0" w:end="0" w:hanging="0"/>
    </w:pPr>
    <w:rPr>
      <w:b/>
      <w:bCs/>
      <w:sz w:val="32"/>
      <w:szCs w:val="32"/>
    </w:rPr>
  </w:style>
  <w:style w:type="paragraph" w:styleId="Contents1">
    <w:name w:val="TOC 1"/>
    <w:basedOn w:val="Index"/>
    <w:pPr>
      <w:tabs>
        <w:tab w:val="clear" w:pos="420"/>
        <w:tab w:val="right" w:pos="9972" w:leader="dot"/>
      </w:tabs>
      <w:ind w:start="0" w:end="0" w:hanging="0"/>
    </w:pPr>
    <w:rPr/>
  </w:style>
  <w:style w:type="paragraph" w:styleId="Contents3">
    <w:name w:val="TOC 3"/>
    <w:basedOn w:val="Index"/>
    <w:pPr>
      <w:tabs>
        <w:tab w:val="clear" w:pos="420"/>
        <w:tab w:val="right" w:pos="9972" w:leader="dot"/>
      </w:tabs>
      <w:ind w:start="566" w:end="0" w:hanging="0"/>
    </w:pPr>
    <w:rPr/>
  </w:style>
  <w:style w:type="paragraph" w:styleId="Contents4">
    <w:name w:val="TOC 4"/>
    <w:basedOn w:val="Index"/>
    <w:pPr>
      <w:tabs>
        <w:tab w:val="clear" w:pos="420"/>
        <w:tab w:val="right" w:pos="9123" w:leader="dot"/>
      </w:tabs>
      <w:ind w:start="849" w:end="0" w:hanging="0"/>
    </w:pPr>
    <w:rPr/>
  </w:style>
  <w:style w:type="paragraph" w:styleId="Contents2">
    <w:name w:val="TOC 2"/>
    <w:basedOn w:val="Index"/>
    <w:pPr>
      <w:tabs>
        <w:tab w:val="clear" w:pos="420"/>
        <w:tab w:val="right" w:pos="9689" w:leader="dot"/>
      </w:tabs>
      <w:ind w:start="283" w:end="0" w:hanging="0"/>
    </w:pPr>
    <w:rPr/>
  </w:style>
  <w:style w:type="paragraph" w:styleId="Contents5">
    <w:name w:val="TOC 5"/>
    <w:basedOn w:val="Index"/>
    <w:pPr>
      <w:tabs>
        <w:tab w:val="clear" w:pos="420"/>
        <w:tab w:val="right" w:pos="8840" w:leader="dot"/>
      </w:tabs>
      <w:ind w:start="1132" w:end="0" w:hanging="0"/>
    </w:pPr>
    <w:rPr/>
  </w:style>
  <w:style w:type="paragraph" w:styleId="Contents6">
    <w:name w:val="TOC 6"/>
    <w:basedOn w:val="Index"/>
    <w:pPr>
      <w:tabs>
        <w:tab w:val="clear" w:pos="420"/>
        <w:tab w:val="right" w:pos="8557" w:leader="dot"/>
      </w:tabs>
      <w:ind w:start="1415" w:end="0" w:hanging="0"/>
    </w:pPr>
    <w:rPr/>
  </w:style>
  <w:style w:type="paragraph" w:styleId="Footer">
    <w:name w:val="Footer"/>
    <w:basedOn w:val="Normal"/>
    <w:pPr>
      <w:suppressLineNumbers/>
      <w:tabs>
        <w:tab w:val="clear" w:pos="420"/>
        <w:tab w:val="center" w:pos="4986" w:leader="none"/>
        <w:tab w:val="right" w:pos="9972" w:leader="none"/>
      </w:tabs>
    </w:pPr>
    <w:rPr/>
  </w:style>
  <w:style w:type="paragraph" w:styleId="Contents7">
    <w:name w:val="TOC 7"/>
    <w:basedOn w:val="Index"/>
    <w:pPr>
      <w:tabs>
        <w:tab w:val="clear" w:pos="420"/>
        <w:tab w:val="right" w:pos="8274" w:leader="dot"/>
      </w:tabs>
      <w:ind w:start="1698" w:end="0" w:hanging="0"/>
    </w:pPr>
    <w:rPr/>
  </w:style>
  <w:style w:type="paragraph" w:styleId="Heading10">
    <w:name w:val="Heading 10"/>
    <w:basedOn w:val="Heading"/>
    <w:next w:val="TextBody"/>
    <w:qFormat/>
    <w:pPr>
      <w:spacing w:before="60" w:after="60"/>
    </w:pPr>
    <w:rPr>
      <w:b/>
      <w:bCs/>
      <w:sz w:val="21"/>
      <w:szCs w:val="21"/>
    </w:rPr>
  </w:style>
  <w:style w:type="paragraph" w:styleId="Contents9">
    <w:name w:val="TOC 9"/>
    <w:basedOn w:val="Index"/>
    <w:pPr>
      <w:tabs>
        <w:tab w:val="clear" w:pos="420"/>
        <w:tab w:val="right" w:pos="7708" w:leader="dot"/>
      </w:tabs>
      <w:ind w:start="2264" w:end="0" w:hanging="0"/>
    </w:pPr>
    <w:rPr/>
  </w:style>
  <w:style w:type="paragraph" w:styleId="PreformattedText">
    <w:name w:val="Preformatted Text"/>
    <w:basedOn w:val="Normal"/>
    <w:qFormat/>
    <w:pPr>
      <w:spacing w:before="0" w:after="0"/>
    </w:pPr>
    <w:rPr>
      <w:rFonts w:ascii="Liberation Mono;Courier New" w:hAnsi="Liberation Mono;Courier New" w:eastAsia="Noto Sans Mono CJK SC" w:cs="Liberation Mono;Courier New"/>
      <w:sz w:val="20"/>
      <w:szCs w:val="20"/>
    </w:rPr>
  </w:style>
  <w:style w:type="paragraph" w:styleId="UserIndex10">
    <w:name w:val="User Index 10"/>
    <w:basedOn w:val="Index"/>
    <w:qFormat/>
    <w:pPr>
      <w:tabs>
        <w:tab w:val="clear" w:pos="420"/>
        <w:tab w:val="right" w:pos="7443" w:leader="dot"/>
      </w:tabs>
      <w:ind w:start="2547" w:hanging="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mbaswiki.org/wiki" TargetMode="External"/><Relationship Id="rId3" Type="http://schemas.openxmlformats.org/officeDocument/2006/relationships/hyperlink" Target="https://github.com/justlostintime/GambasShell" TargetMode="External"/><Relationship Id="rId4" Type="http://schemas.openxmlformats.org/officeDocument/2006/relationships/hyperlink" Target="https://github.com/justlostintime/GambasShell/wiki" TargetMode="External"/><Relationship Id="rId5" Type="http://schemas.openxmlformats.org/officeDocument/2006/relationships/hyperlink" Target="http://man7.org/linux/man-pages/man3/readline.3.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13320</TotalTime>
  <Application>LibreOffice/7.3.7.2$Linux_X86_64 LibreOffice_project/30$Build-2</Application>
  <AppVersion>15.0000</AppVersion>
  <Pages>56</Pages>
  <Words>12074</Words>
  <Characters>59580</Characters>
  <CharactersWithSpaces>72650</CharactersWithSpaces>
  <Paragraphs>1194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2020-05-05T15:28:02Z</dcterms:created>
  <dc:creator/>
  <dc:description/>
  <dc:language>en-US</dc:language>
  <cp:lastModifiedBy>Brian G</cp:lastModifiedBy>
  <cp:lastPrinted>1995-11-21T17:41:00Z</cp:lastPrinted>
  <dcterms:modified xsi:type="dcterms:W3CDTF">2023-10-13T10:12:17Z</dcterms:modified>
  <cp:revision>174</cp:revision>
  <dc:subject/>
  <dc:title>Gambas Shell - Interactive Gambas Programming</dc:title>
</cp:coreProperties>
</file>

<file path=docProps/custom.xml><?xml version="1.0" encoding="utf-8"?>
<Properties xmlns="http://schemas.openxmlformats.org/officeDocument/2006/custom-properties" xmlns:vt="http://schemas.openxmlformats.org/officeDocument/2006/docPropsVTypes"/>
</file>